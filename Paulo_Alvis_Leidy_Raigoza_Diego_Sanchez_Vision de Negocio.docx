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D60" w:rsidRPr="009B0680" w:rsidRDefault="008A6BAC" w:rsidP="00710E79">
      <w:pPr>
        <w:pStyle w:val="Ttulo"/>
        <w:jc w:val="right"/>
        <w:rPr>
          <w:rFonts w:ascii="Tahoma" w:hAnsi="Tahoma" w:cs="Tahoma"/>
          <w:sz w:val="20"/>
        </w:rPr>
      </w:pPr>
      <w:r w:rsidRPr="009B0680">
        <w:rPr>
          <w:rFonts w:ascii="Tahoma" w:hAnsi="Tahoma" w:cs="Tahoma"/>
          <w:sz w:val="20"/>
        </w:rPr>
        <w:t>Diseño de un prototipo basado en realidad virtual</w:t>
      </w:r>
      <w:r w:rsidRPr="009B0680" w:rsidDel="009068CC">
        <w:rPr>
          <w:rFonts w:ascii="Tahoma" w:hAnsi="Tahoma" w:cs="Tahoma"/>
          <w:sz w:val="20"/>
        </w:rPr>
        <w:t xml:space="preserve"> </w:t>
      </w:r>
      <w:r w:rsidR="006F6071" w:rsidRPr="009B0680">
        <w:rPr>
          <w:rFonts w:ascii="Tahoma" w:hAnsi="Tahoma" w:cs="Tahoma"/>
          <w:sz w:val="20"/>
        </w:rPr>
        <w:t>como herramienta de apoyo para la enseñanza de cálculo multivariado y vectorial</w:t>
      </w:r>
      <w:del w:id="0" w:author="Paulo" w:date="2016-02-21T11:28:00Z">
        <w:r w:rsidR="00380CE5" w:rsidRPr="009B0680" w:rsidDel="009068CC">
          <w:rPr>
            <w:rFonts w:ascii="Tahoma" w:hAnsi="Tahoma" w:cs="Tahoma"/>
            <w:sz w:val="20"/>
          </w:rPr>
          <w:fldChar w:fldCharType="begin"/>
        </w:r>
        <w:r w:rsidR="00380CE5" w:rsidRPr="009B0680" w:rsidDel="009068CC">
          <w:rPr>
            <w:rFonts w:ascii="Tahoma" w:hAnsi="Tahoma" w:cs="Tahoma"/>
            <w:sz w:val="20"/>
            <w:rPrChange w:id="1" w:author="Paulo" w:date="2016-02-21T11:28:00Z">
              <w:rPr>
                <w:rFonts w:ascii="Times New Roman" w:hAnsi="Times New Roman"/>
                <w:b w:val="0"/>
                <w:sz w:val="20"/>
              </w:rPr>
            </w:rPrChange>
          </w:rPr>
          <w:delInstrText xml:space="preserve"> SUBJECT  \* MERGEFORMAT </w:delInstrText>
        </w:r>
        <w:r w:rsidR="00380CE5" w:rsidRPr="009B0680" w:rsidDel="009068CC">
          <w:rPr>
            <w:rFonts w:ascii="Tahoma" w:hAnsi="Tahoma" w:cs="Tahoma"/>
            <w:sz w:val="20"/>
          </w:rPr>
          <w:fldChar w:fldCharType="separate"/>
        </w:r>
      </w:del>
      <w:del w:id="2" w:author="Paulo" w:date="2016-02-21T11:13:00Z">
        <w:r w:rsidR="00E45095" w:rsidRPr="009B0680" w:rsidDel="00477D3A">
          <w:rPr>
            <w:rFonts w:ascii="Tahoma" w:hAnsi="Tahoma" w:cs="Tahoma"/>
            <w:sz w:val="20"/>
            <w:rPrChange w:id="3" w:author="Paulo" w:date="2016-02-21T11:28:00Z">
              <w:rPr>
                <w:rFonts w:ascii="Times New Roman" w:hAnsi="Times New Roman"/>
                <w:b w:val="0"/>
                <w:sz w:val="20"/>
              </w:rPr>
            </w:rPrChange>
          </w:rPr>
          <w:delText>&lt;Project Name&gt;</w:delText>
        </w:r>
      </w:del>
      <w:del w:id="4" w:author="Paulo" w:date="2016-02-21T11:28:00Z">
        <w:r w:rsidR="00380CE5" w:rsidRPr="009B0680" w:rsidDel="009068CC">
          <w:rPr>
            <w:rFonts w:ascii="Tahoma" w:hAnsi="Tahoma" w:cs="Tahoma"/>
            <w:sz w:val="20"/>
          </w:rPr>
          <w:fldChar w:fldCharType="end"/>
        </w:r>
      </w:del>
    </w:p>
    <w:p w:rsidR="004F6D60" w:rsidRPr="009B0680" w:rsidRDefault="00380CE5">
      <w:pPr>
        <w:pStyle w:val="Ttulo"/>
        <w:jc w:val="right"/>
        <w:rPr>
          <w:rFonts w:ascii="Tahoma" w:hAnsi="Tahoma" w:cs="Tahoma"/>
          <w:sz w:val="20"/>
        </w:rPr>
      </w:pPr>
      <w:r w:rsidRPr="009B0680">
        <w:rPr>
          <w:rFonts w:ascii="Tahoma" w:hAnsi="Tahoma" w:cs="Tahoma"/>
          <w:sz w:val="20"/>
        </w:rPr>
        <w:fldChar w:fldCharType="begin"/>
      </w:r>
      <w:r w:rsidRPr="009B0680">
        <w:rPr>
          <w:rFonts w:ascii="Tahoma" w:hAnsi="Tahoma" w:cs="Tahoma"/>
          <w:sz w:val="20"/>
          <w:rPrChange w:id="5" w:author="Paulo" w:date="2016-02-21T11:28:00Z">
            <w:rPr>
              <w:rFonts w:ascii="Times New Roman" w:hAnsi="Times New Roman"/>
              <w:b w:val="0"/>
              <w:sz w:val="20"/>
            </w:rPr>
          </w:rPrChange>
        </w:rPr>
        <w:instrText xml:space="preserve"> TITLE  \* MERGEFORMAT </w:instrText>
      </w:r>
      <w:r w:rsidRPr="009B0680">
        <w:rPr>
          <w:rFonts w:ascii="Tahoma" w:hAnsi="Tahoma" w:cs="Tahoma"/>
          <w:sz w:val="20"/>
        </w:rPr>
        <w:fldChar w:fldCharType="separate"/>
      </w:r>
      <w:ins w:id="6" w:author="Paulo" w:date="2016-02-21T12:30:00Z">
        <w:r w:rsidR="0029371D" w:rsidRPr="009B0680">
          <w:rPr>
            <w:rFonts w:ascii="Tahoma" w:hAnsi="Tahoma" w:cs="Tahoma"/>
            <w:sz w:val="20"/>
          </w:rPr>
          <w:t xml:space="preserve"> </w:t>
        </w:r>
      </w:ins>
      <w:ins w:id="7" w:author="Paulo" w:date="2016-02-21T18:44:00Z">
        <w:r w:rsidR="001658CF" w:rsidRPr="009B0680">
          <w:rPr>
            <w:rFonts w:ascii="Tahoma" w:hAnsi="Tahoma" w:cs="Tahoma"/>
            <w:sz w:val="20"/>
          </w:rPr>
          <w:t>Visión</w:t>
        </w:r>
      </w:ins>
      <w:del w:id="8" w:author="Paulo" w:date="2016-02-21T11:28:00Z">
        <w:r w:rsidR="00477D3A" w:rsidRPr="009B0680" w:rsidDel="009068CC">
          <w:rPr>
            <w:rFonts w:ascii="Tahoma" w:hAnsi="Tahoma" w:cs="Tahoma"/>
            <w:sz w:val="20"/>
            <w:rPrChange w:id="9" w:author="Paulo" w:date="2016-02-21T11:28:00Z">
              <w:rPr>
                <w:rFonts w:ascii="Times New Roman" w:hAnsi="Times New Roman"/>
                <w:b w:val="0"/>
                <w:sz w:val="20"/>
              </w:rPr>
            </w:rPrChange>
          </w:rPr>
          <w:delText xml:space="preserve">Business </w:delText>
        </w:r>
      </w:del>
      <w:del w:id="10" w:author="Paulo" w:date="2016-02-21T11:30:00Z">
        <w:r w:rsidR="00477D3A" w:rsidRPr="009B0680" w:rsidDel="00710E79">
          <w:rPr>
            <w:rFonts w:ascii="Tahoma" w:hAnsi="Tahoma" w:cs="Tahoma"/>
            <w:sz w:val="20"/>
            <w:rPrChange w:id="11" w:author="Paulo" w:date="2016-02-21T11:28:00Z">
              <w:rPr>
                <w:rFonts w:ascii="Times New Roman" w:hAnsi="Times New Roman"/>
                <w:b w:val="0"/>
                <w:sz w:val="20"/>
              </w:rPr>
            </w:rPrChange>
          </w:rPr>
          <w:delText>Visi</w:delText>
        </w:r>
      </w:del>
      <w:del w:id="12" w:author="Paulo" w:date="2016-02-21T11:28:00Z">
        <w:r w:rsidR="00477D3A" w:rsidRPr="009B0680" w:rsidDel="009068CC">
          <w:rPr>
            <w:rFonts w:ascii="Tahoma" w:hAnsi="Tahoma" w:cs="Tahoma"/>
            <w:sz w:val="20"/>
            <w:rPrChange w:id="13" w:author="Paulo" w:date="2016-02-21T11:28:00Z">
              <w:rPr>
                <w:rFonts w:ascii="Times New Roman" w:hAnsi="Times New Roman"/>
                <w:b w:val="0"/>
                <w:sz w:val="20"/>
              </w:rPr>
            </w:rPrChange>
          </w:rPr>
          <w:delText>o</w:delText>
        </w:r>
      </w:del>
      <w:del w:id="14" w:author="Paulo" w:date="2016-02-21T11:30:00Z">
        <w:r w:rsidR="00477D3A" w:rsidRPr="009B0680" w:rsidDel="00710E79">
          <w:rPr>
            <w:rFonts w:ascii="Tahoma" w:hAnsi="Tahoma" w:cs="Tahoma"/>
            <w:sz w:val="20"/>
            <w:rPrChange w:id="15" w:author="Paulo" w:date="2016-02-21T11:28:00Z">
              <w:rPr>
                <w:rFonts w:ascii="Times New Roman" w:hAnsi="Times New Roman"/>
                <w:b w:val="0"/>
                <w:sz w:val="20"/>
              </w:rPr>
            </w:rPrChange>
          </w:rPr>
          <w:delText>n</w:delText>
        </w:r>
      </w:del>
      <w:r w:rsidRPr="009B0680">
        <w:rPr>
          <w:rFonts w:ascii="Tahoma" w:hAnsi="Tahoma" w:cs="Tahoma"/>
          <w:sz w:val="20"/>
        </w:rPr>
        <w:fldChar w:fldCharType="end"/>
      </w:r>
      <w:r w:rsidR="00EA5A2F" w:rsidRPr="009B0680">
        <w:rPr>
          <w:rFonts w:ascii="Tahoma" w:hAnsi="Tahoma" w:cs="Tahoma"/>
          <w:sz w:val="20"/>
        </w:rPr>
        <w:t xml:space="preserve"> de Negocio</w:t>
      </w:r>
    </w:p>
    <w:p w:rsidR="004F6D60" w:rsidRPr="009B0680" w:rsidRDefault="004F6D60">
      <w:pPr>
        <w:pStyle w:val="Ttulo"/>
        <w:jc w:val="right"/>
        <w:rPr>
          <w:rFonts w:ascii="Tahoma" w:hAnsi="Tahoma" w:cs="Tahoma"/>
          <w:sz w:val="20"/>
        </w:rPr>
      </w:pPr>
    </w:p>
    <w:p w:rsidR="004F6D60" w:rsidRPr="009B0680" w:rsidRDefault="00C3197B" w:rsidP="00FA6FAE">
      <w:pPr>
        <w:pStyle w:val="Ttulo"/>
        <w:ind w:left="720" w:hanging="720"/>
        <w:jc w:val="right"/>
        <w:rPr>
          <w:rFonts w:ascii="Tahoma" w:hAnsi="Tahoma" w:cs="Tahoma"/>
          <w:sz w:val="20"/>
        </w:rPr>
      </w:pPr>
      <w:r w:rsidRPr="009B0680">
        <w:rPr>
          <w:rFonts w:ascii="Tahoma" w:hAnsi="Tahoma" w:cs="Tahoma"/>
          <w:sz w:val="20"/>
        </w:rPr>
        <w:t>Versión</w:t>
      </w:r>
      <w:r w:rsidR="00380CE5" w:rsidRPr="009B0680">
        <w:rPr>
          <w:rFonts w:ascii="Tahoma" w:hAnsi="Tahoma" w:cs="Tahoma"/>
          <w:sz w:val="20"/>
        </w:rPr>
        <w:t xml:space="preserve"> </w:t>
      </w:r>
      <w:del w:id="16" w:author="Paulo" w:date="2016-02-21T11:29:00Z">
        <w:r w:rsidR="00380CE5" w:rsidRPr="009B0680" w:rsidDel="00710E79">
          <w:rPr>
            <w:rFonts w:ascii="Tahoma" w:hAnsi="Tahoma" w:cs="Tahoma"/>
            <w:sz w:val="20"/>
          </w:rPr>
          <w:delText>&lt;</w:delText>
        </w:r>
      </w:del>
      <w:r w:rsidR="00545C9A" w:rsidRPr="009B0680">
        <w:rPr>
          <w:rFonts w:ascii="Tahoma" w:hAnsi="Tahoma" w:cs="Tahoma"/>
          <w:sz w:val="20"/>
        </w:rPr>
        <w:t>1.2</w:t>
      </w:r>
      <w:del w:id="17" w:author="Paulo" w:date="2016-02-21T11:29:00Z">
        <w:r w:rsidR="00380CE5" w:rsidRPr="009B0680" w:rsidDel="00710E79">
          <w:rPr>
            <w:rFonts w:ascii="Tahoma" w:hAnsi="Tahoma" w:cs="Tahoma"/>
            <w:sz w:val="20"/>
          </w:rPr>
          <w:delText>&gt;</w:delText>
        </w:r>
      </w:del>
    </w:p>
    <w:p w:rsidR="004F6D60" w:rsidRPr="009B0680" w:rsidRDefault="004F6D60">
      <w:pPr>
        <w:pStyle w:val="Ttulo"/>
        <w:rPr>
          <w:rFonts w:ascii="Tahoma" w:hAnsi="Tahoma" w:cs="Tahoma"/>
          <w:sz w:val="20"/>
        </w:rPr>
      </w:pPr>
    </w:p>
    <w:p w:rsidR="004F6D60" w:rsidRPr="009B0680" w:rsidRDefault="004F6D60">
      <w:pPr>
        <w:rPr>
          <w:rFonts w:ascii="Tahoma" w:hAnsi="Tahoma" w:cs="Tahoma"/>
        </w:rPr>
      </w:pPr>
    </w:p>
    <w:p w:rsidR="004F6D60" w:rsidRPr="009B0680" w:rsidDel="00710E79" w:rsidRDefault="00380CE5" w:rsidP="0011356E">
      <w:pPr>
        <w:pStyle w:val="InfoBlue"/>
        <w:rPr>
          <w:del w:id="18" w:author="Paulo" w:date="2016-02-21T11:29:00Z"/>
          <w:sz w:val="20"/>
          <w:szCs w:val="20"/>
        </w:rPr>
      </w:pPr>
      <w:del w:id="19" w:author="Paulo" w:date="2016-02-21T11:29:00Z">
        <w:r w:rsidRPr="009B0680" w:rsidDel="00710E79">
          <w:rPr>
            <w:sz w:val="20"/>
            <w:szCs w:val="20"/>
          </w:rPr>
          <w:delTex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delText>
        </w:r>
      </w:del>
    </w:p>
    <w:p w:rsidR="004F6D60" w:rsidRPr="009B0680" w:rsidDel="00710E79" w:rsidRDefault="00380CE5" w:rsidP="0011356E">
      <w:pPr>
        <w:pStyle w:val="InfoBlue"/>
        <w:rPr>
          <w:del w:id="20" w:author="Paulo" w:date="2016-02-21T11:29:00Z"/>
          <w:sz w:val="20"/>
          <w:szCs w:val="20"/>
        </w:rPr>
      </w:pPr>
      <w:del w:id="21" w:author="Paulo" w:date="2016-02-21T11:29:00Z">
        <w:r w:rsidRPr="009B0680" w:rsidDel="00710E79">
          <w:rPr>
            <w:sz w:val="20"/>
            <w:szCs w:val="20"/>
          </w:rPr>
          <w:delTex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delText>
        </w:r>
      </w:del>
    </w:p>
    <w:p w:rsidR="004F6D60" w:rsidRPr="009B0680" w:rsidRDefault="004F6D60">
      <w:pPr>
        <w:rPr>
          <w:rFonts w:ascii="Tahoma" w:hAnsi="Tahoma" w:cs="Tahoma"/>
        </w:rPr>
        <w:sectPr w:rsidR="004F6D60" w:rsidRPr="009B0680">
          <w:headerReference w:type="default" r:id="rId9"/>
          <w:pgSz w:w="12240" w:h="15840" w:code="1"/>
          <w:pgMar w:top="1440" w:right="1440" w:bottom="1440" w:left="1440" w:header="720" w:footer="720" w:gutter="0"/>
          <w:cols w:space="720"/>
          <w:vAlign w:val="center"/>
        </w:sectPr>
      </w:pPr>
    </w:p>
    <w:p w:rsidR="004F6D60" w:rsidRPr="009B0680" w:rsidRDefault="00380CE5">
      <w:pPr>
        <w:pStyle w:val="Ttulo"/>
        <w:rPr>
          <w:rFonts w:ascii="Tahoma" w:hAnsi="Tahoma" w:cs="Tahoma"/>
          <w:sz w:val="20"/>
        </w:rPr>
      </w:pPr>
      <w:del w:id="22" w:author="Paulo" w:date="2016-02-21T11:34:00Z">
        <w:r w:rsidRPr="009B0680" w:rsidDel="00710E79">
          <w:rPr>
            <w:rFonts w:ascii="Tahoma" w:hAnsi="Tahoma" w:cs="Tahoma"/>
            <w:sz w:val="20"/>
          </w:rPr>
          <w:lastRenderedPageBreak/>
          <w:delText>Revision History</w:delText>
        </w:r>
      </w:del>
      <w:ins w:id="23" w:author="Paulo" w:date="2016-02-21T11:34:00Z">
        <w:r w:rsidR="00710E79" w:rsidRPr="009B0680">
          <w:rPr>
            <w:rFonts w:ascii="Tahoma" w:hAnsi="Tahoma" w:cs="Tahoma"/>
            <w:sz w:val="20"/>
          </w:rPr>
          <w:t xml:space="preserve">Historial </w:t>
        </w:r>
      </w:ins>
      <w:ins w:id="24" w:author="Paulo" w:date="2016-02-21T11:35:00Z">
        <w:r w:rsidR="00710E79" w:rsidRPr="009B0680">
          <w:rPr>
            <w:rFonts w:ascii="Tahoma" w:hAnsi="Tahoma" w:cs="Tahoma"/>
            <w:sz w:val="20"/>
          </w:rPr>
          <w:t>de Revisiones</w:t>
        </w:r>
      </w:ins>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F6D60" w:rsidRPr="009B0680">
        <w:tc>
          <w:tcPr>
            <w:tcW w:w="2304" w:type="dxa"/>
          </w:tcPr>
          <w:p w:rsidR="004F6D60" w:rsidRPr="009B0680" w:rsidRDefault="00380CE5">
            <w:pPr>
              <w:pStyle w:val="Tabletext"/>
              <w:jc w:val="center"/>
              <w:rPr>
                <w:rFonts w:ascii="Tahoma" w:hAnsi="Tahoma" w:cs="Tahoma"/>
                <w:b/>
              </w:rPr>
            </w:pPr>
            <w:del w:id="25" w:author="Paulo" w:date="2016-02-21T18:44:00Z">
              <w:r w:rsidRPr="009B0680" w:rsidDel="001658CF">
                <w:rPr>
                  <w:rFonts w:ascii="Tahoma" w:hAnsi="Tahoma" w:cs="Tahoma"/>
                  <w:b/>
                </w:rPr>
                <w:delText>Date</w:delText>
              </w:r>
            </w:del>
            <w:ins w:id="26" w:author="Paulo" w:date="2016-02-21T18:44:00Z">
              <w:r w:rsidR="001658CF" w:rsidRPr="009B0680">
                <w:rPr>
                  <w:rFonts w:ascii="Tahoma" w:hAnsi="Tahoma" w:cs="Tahoma"/>
                  <w:b/>
                </w:rPr>
                <w:t>Fecha</w:t>
              </w:r>
            </w:ins>
          </w:p>
        </w:tc>
        <w:tc>
          <w:tcPr>
            <w:tcW w:w="1152" w:type="dxa"/>
          </w:tcPr>
          <w:p w:rsidR="004F6D60" w:rsidRPr="009B0680" w:rsidRDefault="00380CE5">
            <w:pPr>
              <w:pStyle w:val="Tabletext"/>
              <w:jc w:val="center"/>
              <w:rPr>
                <w:rFonts w:ascii="Tahoma" w:hAnsi="Tahoma" w:cs="Tahoma"/>
                <w:b/>
              </w:rPr>
            </w:pPr>
            <w:del w:id="27" w:author="Paulo" w:date="2016-02-21T18:44:00Z">
              <w:r w:rsidRPr="009B0680" w:rsidDel="001658CF">
                <w:rPr>
                  <w:rFonts w:ascii="Tahoma" w:hAnsi="Tahoma" w:cs="Tahoma"/>
                  <w:b/>
                </w:rPr>
                <w:delText>Version</w:delText>
              </w:r>
            </w:del>
            <w:ins w:id="28" w:author="Paulo" w:date="2016-02-21T18:44:00Z">
              <w:r w:rsidR="001658CF" w:rsidRPr="009B0680">
                <w:rPr>
                  <w:rFonts w:ascii="Tahoma" w:hAnsi="Tahoma" w:cs="Tahoma"/>
                  <w:b/>
                </w:rPr>
                <w:t>Versión</w:t>
              </w:r>
            </w:ins>
          </w:p>
        </w:tc>
        <w:tc>
          <w:tcPr>
            <w:tcW w:w="3744" w:type="dxa"/>
          </w:tcPr>
          <w:p w:rsidR="004F6D60" w:rsidRPr="009B0680" w:rsidRDefault="00380CE5">
            <w:pPr>
              <w:pStyle w:val="Tabletext"/>
              <w:jc w:val="center"/>
              <w:rPr>
                <w:rFonts w:ascii="Tahoma" w:hAnsi="Tahoma" w:cs="Tahoma"/>
                <w:b/>
              </w:rPr>
            </w:pPr>
            <w:r w:rsidRPr="009B0680">
              <w:rPr>
                <w:rFonts w:ascii="Tahoma" w:hAnsi="Tahoma" w:cs="Tahoma"/>
                <w:b/>
              </w:rPr>
              <w:t>Descrip</w:t>
            </w:r>
            <w:ins w:id="29" w:author="Paulo" w:date="2016-02-21T18:44:00Z">
              <w:r w:rsidR="001658CF" w:rsidRPr="009B0680">
                <w:rPr>
                  <w:rFonts w:ascii="Tahoma" w:hAnsi="Tahoma" w:cs="Tahoma"/>
                  <w:b/>
                </w:rPr>
                <w:t>ción</w:t>
              </w:r>
            </w:ins>
            <w:del w:id="30" w:author="Paulo" w:date="2016-02-21T18:44:00Z">
              <w:r w:rsidRPr="009B0680" w:rsidDel="001658CF">
                <w:rPr>
                  <w:rFonts w:ascii="Tahoma" w:hAnsi="Tahoma" w:cs="Tahoma"/>
                  <w:b/>
                </w:rPr>
                <w:delText>tion</w:delText>
              </w:r>
            </w:del>
          </w:p>
        </w:tc>
        <w:tc>
          <w:tcPr>
            <w:tcW w:w="2304" w:type="dxa"/>
          </w:tcPr>
          <w:p w:rsidR="004F6D60" w:rsidRPr="009B0680" w:rsidRDefault="00380CE5">
            <w:pPr>
              <w:pStyle w:val="Tabletext"/>
              <w:jc w:val="center"/>
              <w:rPr>
                <w:rFonts w:ascii="Tahoma" w:hAnsi="Tahoma" w:cs="Tahoma"/>
                <w:b/>
              </w:rPr>
            </w:pPr>
            <w:del w:id="31" w:author="Paulo" w:date="2016-02-21T18:44:00Z">
              <w:r w:rsidRPr="009B0680" w:rsidDel="001658CF">
                <w:rPr>
                  <w:rFonts w:ascii="Tahoma" w:hAnsi="Tahoma" w:cs="Tahoma"/>
                  <w:b/>
                </w:rPr>
                <w:delText>Author</w:delText>
              </w:r>
            </w:del>
            <w:ins w:id="32" w:author="Paulo" w:date="2016-02-21T18:44:00Z">
              <w:r w:rsidR="001658CF" w:rsidRPr="009B0680">
                <w:rPr>
                  <w:rFonts w:ascii="Tahoma" w:hAnsi="Tahoma" w:cs="Tahoma"/>
                  <w:b/>
                </w:rPr>
                <w:t>Autor</w:t>
              </w:r>
            </w:ins>
          </w:p>
        </w:tc>
      </w:tr>
      <w:tr w:rsidR="004F6D60" w:rsidRPr="009B0680" w:rsidTr="00EA5A2F">
        <w:trPr>
          <w:trHeight w:val="784"/>
        </w:trPr>
        <w:tc>
          <w:tcPr>
            <w:tcW w:w="2304" w:type="dxa"/>
          </w:tcPr>
          <w:p w:rsidR="004F6D60" w:rsidRPr="009B0680" w:rsidRDefault="0035504C" w:rsidP="001622E8">
            <w:pPr>
              <w:pStyle w:val="Tabletext"/>
              <w:rPr>
                <w:rFonts w:ascii="Tahoma" w:hAnsi="Tahoma" w:cs="Tahoma"/>
              </w:rPr>
            </w:pPr>
            <w:r w:rsidRPr="009B0680">
              <w:rPr>
                <w:rFonts w:ascii="Tahoma" w:hAnsi="Tahoma" w:cs="Tahoma"/>
              </w:rPr>
              <w:t>03</w:t>
            </w:r>
            <w:ins w:id="33" w:author="Paulo" w:date="2016-02-21T11:32:00Z">
              <w:r w:rsidR="00710E79" w:rsidRPr="009B0680">
                <w:rPr>
                  <w:rFonts w:ascii="Tahoma" w:hAnsi="Tahoma" w:cs="Tahoma"/>
                </w:rPr>
                <w:t>/0</w:t>
              </w:r>
            </w:ins>
            <w:r w:rsidRPr="009B0680">
              <w:rPr>
                <w:rFonts w:ascii="Tahoma" w:hAnsi="Tahoma" w:cs="Tahoma"/>
              </w:rPr>
              <w:t>9</w:t>
            </w:r>
            <w:ins w:id="34" w:author="Paulo" w:date="2016-02-21T11:32:00Z">
              <w:r w:rsidR="00710E79" w:rsidRPr="009B0680">
                <w:rPr>
                  <w:rFonts w:ascii="Tahoma" w:hAnsi="Tahoma" w:cs="Tahoma"/>
                </w:rPr>
                <w:t>/2016</w:t>
              </w:r>
            </w:ins>
            <w:del w:id="35" w:author="Paulo" w:date="2016-02-21T11:32:00Z">
              <w:r w:rsidR="00380CE5" w:rsidRPr="009B0680" w:rsidDel="00710E79">
                <w:rPr>
                  <w:rFonts w:ascii="Tahoma" w:hAnsi="Tahoma" w:cs="Tahoma"/>
                </w:rPr>
                <w:delText>&lt;dd/mmm/yy&gt;</w:delText>
              </w:r>
            </w:del>
          </w:p>
        </w:tc>
        <w:tc>
          <w:tcPr>
            <w:tcW w:w="1152" w:type="dxa"/>
          </w:tcPr>
          <w:p w:rsidR="004F6D60" w:rsidRPr="009B0680" w:rsidRDefault="00380CE5">
            <w:pPr>
              <w:pStyle w:val="Tabletext"/>
              <w:rPr>
                <w:rFonts w:ascii="Tahoma" w:hAnsi="Tahoma" w:cs="Tahoma"/>
              </w:rPr>
            </w:pPr>
            <w:del w:id="36" w:author="Paulo" w:date="2016-02-21T11:32:00Z">
              <w:r w:rsidRPr="009B0680" w:rsidDel="00710E79">
                <w:rPr>
                  <w:rFonts w:ascii="Tahoma" w:hAnsi="Tahoma" w:cs="Tahoma"/>
                </w:rPr>
                <w:delText>&lt;x.x&gt;</w:delText>
              </w:r>
            </w:del>
            <w:r w:rsidR="00EA5A2F" w:rsidRPr="009B0680">
              <w:rPr>
                <w:rFonts w:ascii="Tahoma" w:hAnsi="Tahoma" w:cs="Tahoma"/>
              </w:rPr>
              <w:t>1.0</w:t>
            </w:r>
          </w:p>
        </w:tc>
        <w:tc>
          <w:tcPr>
            <w:tcW w:w="3744" w:type="dxa"/>
          </w:tcPr>
          <w:p w:rsidR="004F6D60" w:rsidRPr="009B0680" w:rsidRDefault="00380CE5" w:rsidP="001622E8">
            <w:pPr>
              <w:pStyle w:val="Tabletext"/>
              <w:rPr>
                <w:rFonts w:ascii="Tahoma" w:hAnsi="Tahoma" w:cs="Tahoma"/>
              </w:rPr>
            </w:pPr>
            <w:del w:id="37" w:author="Paulo" w:date="2016-02-21T11:33:00Z">
              <w:r w:rsidRPr="009B0680" w:rsidDel="00710E79">
                <w:rPr>
                  <w:rFonts w:ascii="Tahoma" w:hAnsi="Tahoma" w:cs="Tahoma"/>
                </w:rPr>
                <w:delText>&lt;details&gt;</w:delText>
              </w:r>
            </w:del>
            <w:ins w:id="38" w:author="Paulo" w:date="2016-02-21T11:33:00Z">
              <w:r w:rsidR="00710E79" w:rsidRPr="009B0680">
                <w:rPr>
                  <w:rFonts w:ascii="Tahoma" w:hAnsi="Tahoma" w:cs="Tahoma"/>
                </w:rPr>
                <w:t xml:space="preserve">Primer acercamiento al análisis del problema, identificando algunos elementos dentro del posicionamiento,  causas, efectos y la </w:t>
              </w:r>
            </w:ins>
            <w:r w:rsidR="008A6BAC" w:rsidRPr="009B0680">
              <w:rPr>
                <w:rFonts w:ascii="Tahoma" w:hAnsi="Tahoma" w:cs="Tahoma"/>
              </w:rPr>
              <w:t>solución planteada</w:t>
            </w:r>
            <w:ins w:id="39" w:author="Paulo" w:date="2016-02-21T11:33:00Z">
              <w:r w:rsidR="00710E79" w:rsidRPr="009B0680">
                <w:rPr>
                  <w:rFonts w:ascii="Tahoma" w:hAnsi="Tahoma" w:cs="Tahoma"/>
                </w:rPr>
                <w:t>.</w:t>
              </w:r>
            </w:ins>
          </w:p>
        </w:tc>
        <w:tc>
          <w:tcPr>
            <w:tcW w:w="2304" w:type="dxa"/>
          </w:tcPr>
          <w:p w:rsidR="00710E79" w:rsidRPr="009B0680" w:rsidRDefault="003237CE">
            <w:pPr>
              <w:pStyle w:val="Tabletext"/>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r w:rsidRPr="009B0680">
              <w:rPr>
                <w:rFonts w:ascii="Tahoma" w:hAnsi="Tahoma" w:cs="Tahoma"/>
              </w:rPr>
              <w:t xml:space="preserve"> </w:t>
            </w:r>
          </w:p>
        </w:tc>
      </w:tr>
      <w:tr w:rsidR="00545C9A" w:rsidRPr="009B0680" w:rsidTr="00EA5A2F">
        <w:trPr>
          <w:trHeight w:val="784"/>
        </w:trPr>
        <w:tc>
          <w:tcPr>
            <w:tcW w:w="2304" w:type="dxa"/>
          </w:tcPr>
          <w:p w:rsidR="00545C9A" w:rsidRPr="009B0680" w:rsidRDefault="00545C9A" w:rsidP="001622E8">
            <w:pPr>
              <w:pStyle w:val="Tabletext"/>
              <w:rPr>
                <w:rFonts w:ascii="Tahoma" w:hAnsi="Tahoma" w:cs="Tahoma"/>
              </w:rPr>
            </w:pPr>
            <w:r w:rsidRPr="009B0680">
              <w:rPr>
                <w:rFonts w:ascii="Tahoma" w:hAnsi="Tahoma" w:cs="Tahoma"/>
              </w:rPr>
              <w:t>15/10/2016</w:t>
            </w:r>
          </w:p>
        </w:tc>
        <w:tc>
          <w:tcPr>
            <w:tcW w:w="1152" w:type="dxa"/>
          </w:tcPr>
          <w:p w:rsidR="00545C9A" w:rsidRPr="009B0680" w:rsidDel="00710E79" w:rsidRDefault="00545C9A">
            <w:pPr>
              <w:pStyle w:val="Tabletext"/>
              <w:rPr>
                <w:rFonts w:ascii="Tahoma" w:hAnsi="Tahoma" w:cs="Tahoma"/>
              </w:rPr>
            </w:pPr>
            <w:r w:rsidRPr="009B0680">
              <w:rPr>
                <w:rFonts w:ascii="Tahoma" w:hAnsi="Tahoma" w:cs="Tahoma"/>
              </w:rPr>
              <w:t>1.2</w:t>
            </w:r>
          </w:p>
        </w:tc>
        <w:tc>
          <w:tcPr>
            <w:tcW w:w="3744" w:type="dxa"/>
          </w:tcPr>
          <w:p w:rsidR="00545C9A" w:rsidRPr="009B0680" w:rsidDel="00710E79" w:rsidRDefault="00545C9A" w:rsidP="001622E8">
            <w:pPr>
              <w:pStyle w:val="Tabletext"/>
              <w:rPr>
                <w:rFonts w:ascii="Tahoma" w:hAnsi="Tahoma" w:cs="Tahoma"/>
              </w:rPr>
            </w:pPr>
            <w:r w:rsidRPr="009B0680">
              <w:rPr>
                <w:rFonts w:ascii="Tahoma" w:hAnsi="Tahoma" w:cs="Tahoma"/>
              </w:rPr>
              <w:t>Corrección sección 2.2 planteamiento del problema</w:t>
            </w:r>
          </w:p>
        </w:tc>
        <w:tc>
          <w:tcPr>
            <w:tcW w:w="2304" w:type="dxa"/>
          </w:tcPr>
          <w:p w:rsidR="00545C9A" w:rsidRPr="009B0680" w:rsidDel="00710E79" w:rsidRDefault="003237CE">
            <w:pPr>
              <w:pStyle w:val="Tabletext"/>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r>
    </w:tbl>
    <w:p w:rsidR="004F6D60" w:rsidRPr="009B0680" w:rsidRDefault="004F6D60">
      <w:pPr>
        <w:rPr>
          <w:rFonts w:ascii="Tahoma" w:hAnsi="Tahoma" w:cs="Tahoma"/>
        </w:rPr>
      </w:pPr>
    </w:p>
    <w:p w:rsidR="004F6D60" w:rsidRPr="009B0680" w:rsidRDefault="00380CE5">
      <w:pPr>
        <w:pStyle w:val="Ttulo"/>
        <w:tabs>
          <w:tab w:val="left" w:pos="2535"/>
          <w:tab w:val="center" w:pos="4680"/>
        </w:tabs>
        <w:jc w:val="left"/>
        <w:rPr>
          <w:rFonts w:ascii="Tahoma" w:hAnsi="Tahoma" w:cs="Tahoma"/>
          <w:sz w:val="20"/>
        </w:rPr>
        <w:pPrChange w:id="40" w:author="Paulo" w:date="2016-02-21T12:30:00Z">
          <w:pPr>
            <w:pStyle w:val="Ttulo"/>
          </w:pPr>
        </w:pPrChange>
      </w:pPr>
      <w:bookmarkStart w:id="41" w:name="_GoBack"/>
      <w:bookmarkEnd w:id="41"/>
      <w:r w:rsidRPr="009B0680">
        <w:rPr>
          <w:rFonts w:ascii="Tahoma" w:hAnsi="Tahoma" w:cs="Tahoma"/>
          <w:sz w:val="20"/>
        </w:rPr>
        <w:br w:type="page"/>
      </w:r>
      <w:ins w:id="42" w:author="Paulo" w:date="2016-02-21T12:30:00Z">
        <w:r w:rsidR="0029371D" w:rsidRPr="009B0680">
          <w:rPr>
            <w:rFonts w:ascii="Tahoma" w:hAnsi="Tahoma" w:cs="Tahoma"/>
            <w:sz w:val="20"/>
          </w:rPr>
          <w:lastRenderedPageBreak/>
          <w:tab/>
        </w:r>
        <w:r w:rsidR="0029371D" w:rsidRPr="009B0680">
          <w:rPr>
            <w:rFonts w:ascii="Tahoma" w:hAnsi="Tahoma" w:cs="Tahoma"/>
            <w:sz w:val="20"/>
          </w:rPr>
          <w:tab/>
        </w:r>
      </w:ins>
      <w:r w:rsidRPr="009B0680">
        <w:rPr>
          <w:rFonts w:ascii="Tahoma" w:hAnsi="Tahoma" w:cs="Tahoma"/>
          <w:sz w:val="20"/>
        </w:rPr>
        <w:t>Tabl</w:t>
      </w:r>
      <w:ins w:id="43" w:author="Paulo" w:date="2016-02-21T11:42:00Z">
        <w:r w:rsidR="00457884" w:rsidRPr="009B0680">
          <w:rPr>
            <w:rFonts w:ascii="Tahoma" w:hAnsi="Tahoma" w:cs="Tahoma"/>
            <w:sz w:val="20"/>
          </w:rPr>
          <w:t>a de Contenidos</w:t>
        </w:r>
      </w:ins>
      <w:del w:id="44" w:author="Paulo" w:date="2016-02-21T11:42:00Z">
        <w:r w:rsidRPr="009B0680" w:rsidDel="00457884">
          <w:rPr>
            <w:rFonts w:ascii="Tahoma" w:hAnsi="Tahoma" w:cs="Tahoma"/>
            <w:sz w:val="20"/>
          </w:rPr>
          <w:delText>e of Contents</w:delText>
        </w:r>
      </w:del>
    </w:p>
    <w:p w:rsidR="003638CE" w:rsidRDefault="00380CE5">
      <w:pPr>
        <w:pStyle w:val="TDC1"/>
        <w:tabs>
          <w:tab w:val="left" w:pos="432"/>
        </w:tabs>
        <w:rPr>
          <w:rFonts w:asciiTheme="minorHAnsi" w:eastAsiaTheme="minorEastAsia" w:hAnsiTheme="minorHAnsi" w:cstheme="minorBidi"/>
          <w:noProof/>
          <w:sz w:val="22"/>
          <w:szCs w:val="22"/>
          <w:lang w:eastAsia="es-CO"/>
        </w:rPr>
      </w:pPr>
      <w:r w:rsidRPr="009B0680">
        <w:rPr>
          <w:rFonts w:ascii="Tahoma" w:hAnsi="Tahoma" w:cs="Tahoma"/>
        </w:rPr>
        <w:fldChar w:fldCharType="begin"/>
      </w:r>
      <w:r w:rsidRPr="009B0680">
        <w:rPr>
          <w:rFonts w:ascii="Tahoma" w:hAnsi="Tahoma" w:cs="Tahoma"/>
          <w:rPrChange w:id="45" w:author="Paulo" w:date="2016-02-21T12:31:00Z">
            <w:rPr>
              <w:rFonts w:ascii="Arial" w:hAnsi="Arial"/>
              <w:b/>
              <w:sz w:val="36"/>
            </w:rPr>
          </w:rPrChange>
        </w:rPr>
        <w:instrText xml:space="preserve"> TOC \o "1-3" </w:instrText>
      </w:r>
      <w:r w:rsidRPr="009B0680">
        <w:rPr>
          <w:rFonts w:ascii="Tahoma" w:hAnsi="Tahoma" w:cs="Tahoma"/>
        </w:rPr>
        <w:fldChar w:fldCharType="separate"/>
      </w:r>
      <w:r w:rsidR="003638CE" w:rsidRPr="00B9733D">
        <w:rPr>
          <w:rFonts w:ascii="Tahoma" w:hAnsi="Tahoma" w:cs="Tahoma"/>
          <w:noProof/>
        </w:rPr>
        <w:t>1.</w:t>
      </w:r>
      <w:r w:rsidR="003638CE">
        <w:rPr>
          <w:rFonts w:asciiTheme="minorHAnsi" w:eastAsiaTheme="minorEastAsia" w:hAnsiTheme="minorHAnsi" w:cstheme="minorBidi"/>
          <w:noProof/>
          <w:sz w:val="22"/>
          <w:szCs w:val="22"/>
          <w:lang w:eastAsia="es-CO"/>
        </w:rPr>
        <w:tab/>
      </w:r>
      <w:r w:rsidR="003638CE" w:rsidRPr="00B9733D">
        <w:rPr>
          <w:rFonts w:ascii="Tahoma" w:hAnsi="Tahoma" w:cs="Tahoma"/>
          <w:noProof/>
        </w:rPr>
        <w:t>Introducción</w:t>
      </w:r>
      <w:r w:rsidR="003638CE">
        <w:rPr>
          <w:noProof/>
        </w:rPr>
        <w:tab/>
      </w:r>
      <w:r w:rsidR="003638CE">
        <w:rPr>
          <w:noProof/>
        </w:rPr>
        <w:fldChar w:fldCharType="begin"/>
      </w:r>
      <w:r w:rsidR="003638CE">
        <w:rPr>
          <w:noProof/>
        </w:rPr>
        <w:instrText xml:space="preserve"> PAGEREF _Toc464329688 \h </w:instrText>
      </w:r>
      <w:r w:rsidR="003638CE">
        <w:rPr>
          <w:noProof/>
        </w:rPr>
      </w:r>
      <w:r w:rsidR="003638CE">
        <w:rPr>
          <w:noProof/>
        </w:rPr>
        <w:fldChar w:fldCharType="separate"/>
      </w:r>
      <w:r w:rsidR="003638CE">
        <w:rPr>
          <w:noProof/>
        </w:rPr>
        <w:t>4</w:t>
      </w:r>
      <w:r w:rsidR="003638CE">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1.1</w:t>
      </w:r>
      <w:r>
        <w:rPr>
          <w:rFonts w:asciiTheme="minorHAnsi" w:eastAsiaTheme="minorEastAsia" w:hAnsiTheme="minorHAnsi" w:cstheme="minorBidi"/>
          <w:noProof/>
          <w:sz w:val="22"/>
          <w:szCs w:val="22"/>
          <w:lang w:eastAsia="es-CO"/>
        </w:rPr>
        <w:tab/>
      </w:r>
      <w:r w:rsidRPr="00B9733D">
        <w:rPr>
          <w:rFonts w:ascii="Tahoma" w:hAnsi="Tahoma" w:cs="Tahoma"/>
          <w:noProof/>
        </w:rPr>
        <w:t>Propósito</w:t>
      </w:r>
      <w:r>
        <w:rPr>
          <w:noProof/>
        </w:rPr>
        <w:tab/>
      </w:r>
      <w:r>
        <w:rPr>
          <w:noProof/>
        </w:rPr>
        <w:fldChar w:fldCharType="begin"/>
      </w:r>
      <w:r>
        <w:rPr>
          <w:noProof/>
        </w:rPr>
        <w:instrText xml:space="preserve"> PAGEREF _Toc464329690 \h </w:instrText>
      </w:r>
      <w:r>
        <w:rPr>
          <w:noProof/>
        </w:rPr>
      </w:r>
      <w:r>
        <w:rPr>
          <w:noProof/>
        </w:rPr>
        <w:fldChar w:fldCharType="separate"/>
      </w:r>
      <w:r>
        <w:rPr>
          <w:noProof/>
        </w:rPr>
        <w:t>4</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1.2</w:t>
      </w:r>
      <w:r>
        <w:rPr>
          <w:rFonts w:asciiTheme="minorHAnsi" w:eastAsiaTheme="minorEastAsia" w:hAnsiTheme="minorHAnsi" w:cstheme="minorBidi"/>
          <w:noProof/>
          <w:sz w:val="22"/>
          <w:szCs w:val="22"/>
          <w:lang w:eastAsia="es-CO"/>
        </w:rPr>
        <w:tab/>
      </w:r>
      <w:r w:rsidRPr="00B9733D">
        <w:rPr>
          <w:rFonts w:ascii="Tahoma" w:hAnsi="Tahoma" w:cs="Tahoma"/>
          <w:noProof/>
        </w:rPr>
        <w:t>Alcance</w:t>
      </w:r>
      <w:r>
        <w:rPr>
          <w:noProof/>
        </w:rPr>
        <w:tab/>
      </w:r>
      <w:r>
        <w:rPr>
          <w:noProof/>
        </w:rPr>
        <w:fldChar w:fldCharType="begin"/>
      </w:r>
      <w:r>
        <w:rPr>
          <w:noProof/>
        </w:rPr>
        <w:instrText xml:space="preserve"> PAGEREF _Toc464329692 \h </w:instrText>
      </w:r>
      <w:r>
        <w:rPr>
          <w:noProof/>
        </w:rPr>
      </w:r>
      <w:r>
        <w:rPr>
          <w:noProof/>
        </w:rPr>
        <w:fldChar w:fldCharType="separate"/>
      </w:r>
      <w:r>
        <w:rPr>
          <w:noProof/>
        </w:rPr>
        <w:t>4</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1.3</w:t>
      </w:r>
      <w:r>
        <w:rPr>
          <w:rFonts w:asciiTheme="minorHAnsi" w:eastAsiaTheme="minorEastAsia" w:hAnsiTheme="minorHAnsi" w:cstheme="minorBidi"/>
          <w:noProof/>
          <w:sz w:val="22"/>
          <w:szCs w:val="22"/>
          <w:lang w:eastAsia="es-CO"/>
        </w:rPr>
        <w:tab/>
      </w:r>
      <w:r w:rsidRPr="00B9733D">
        <w:rPr>
          <w:rFonts w:ascii="Tahoma" w:hAnsi="Tahoma" w:cs="Tahoma"/>
          <w:noProof/>
        </w:rPr>
        <w:t>Definiciones, Acrónimos y Abreviaciones</w:t>
      </w:r>
      <w:r>
        <w:rPr>
          <w:noProof/>
        </w:rPr>
        <w:tab/>
      </w:r>
      <w:r>
        <w:rPr>
          <w:noProof/>
        </w:rPr>
        <w:fldChar w:fldCharType="begin"/>
      </w:r>
      <w:r>
        <w:rPr>
          <w:noProof/>
        </w:rPr>
        <w:instrText xml:space="preserve"> PAGEREF _Toc464329694 \h </w:instrText>
      </w:r>
      <w:r>
        <w:rPr>
          <w:noProof/>
        </w:rPr>
      </w:r>
      <w:r>
        <w:rPr>
          <w:noProof/>
        </w:rPr>
        <w:fldChar w:fldCharType="separate"/>
      </w:r>
      <w:r>
        <w:rPr>
          <w:noProof/>
        </w:rPr>
        <w:t>4</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1.4</w:t>
      </w:r>
      <w:r>
        <w:rPr>
          <w:rFonts w:asciiTheme="minorHAnsi" w:eastAsiaTheme="minorEastAsia" w:hAnsiTheme="minorHAnsi" w:cstheme="minorBidi"/>
          <w:noProof/>
          <w:sz w:val="22"/>
          <w:szCs w:val="22"/>
          <w:lang w:eastAsia="es-CO"/>
        </w:rPr>
        <w:tab/>
      </w:r>
      <w:r w:rsidRPr="00B9733D">
        <w:rPr>
          <w:rFonts w:ascii="Tahoma" w:hAnsi="Tahoma" w:cs="Tahoma"/>
          <w:noProof/>
        </w:rPr>
        <w:t>Visión de conjunto</w:t>
      </w:r>
      <w:r>
        <w:rPr>
          <w:noProof/>
        </w:rPr>
        <w:tab/>
      </w:r>
      <w:r>
        <w:rPr>
          <w:noProof/>
        </w:rPr>
        <w:fldChar w:fldCharType="begin"/>
      </w:r>
      <w:r>
        <w:rPr>
          <w:noProof/>
        </w:rPr>
        <w:instrText xml:space="preserve"> PAGEREF _Toc464329697 \h </w:instrText>
      </w:r>
      <w:r>
        <w:rPr>
          <w:noProof/>
        </w:rPr>
      </w:r>
      <w:r>
        <w:rPr>
          <w:noProof/>
        </w:rPr>
        <w:fldChar w:fldCharType="separate"/>
      </w:r>
      <w:r>
        <w:rPr>
          <w:noProof/>
        </w:rPr>
        <w:t>4</w:t>
      </w:r>
      <w:r>
        <w:rPr>
          <w:noProof/>
        </w:rPr>
        <w:fldChar w:fldCharType="end"/>
      </w:r>
    </w:p>
    <w:p w:rsidR="003638CE" w:rsidRDefault="003638CE">
      <w:pPr>
        <w:pStyle w:val="TDC1"/>
        <w:tabs>
          <w:tab w:val="left" w:pos="432"/>
        </w:tabs>
        <w:rPr>
          <w:rFonts w:asciiTheme="minorHAnsi" w:eastAsiaTheme="minorEastAsia" w:hAnsiTheme="minorHAnsi" w:cstheme="minorBidi"/>
          <w:noProof/>
          <w:sz w:val="22"/>
          <w:szCs w:val="22"/>
          <w:lang w:eastAsia="es-CO"/>
        </w:rPr>
      </w:pPr>
      <w:r w:rsidRPr="00B9733D">
        <w:rPr>
          <w:rFonts w:ascii="Tahoma" w:hAnsi="Tahoma" w:cs="Tahoma"/>
          <w:noProof/>
        </w:rPr>
        <w:t>2.</w:t>
      </w:r>
      <w:r>
        <w:rPr>
          <w:rFonts w:asciiTheme="minorHAnsi" w:eastAsiaTheme="minorEastAsia" w:hAnsiTheme="minorHAnsi" w:cstheme="minorBidi"/>
          <w:noProof/>
          <w:sz w:val="22"/>
          <w:szCs w:val="22"/>
          <w:lang w:eastAsia="es-CO"/>
        </w:rPr>
        <w:tab/>
      </w:r>
      <w:r w:rsidRPr="00B9733D">
        <w:rPr>
          <w:rFonts w:ascii="Tahoma" w:hAnsi="Tahoma" w:cs="Tahoma"/>
          <w:noProof/>
        </w:rPr>
        <w:t>Posicionamiento</w:t>
      </w:r>
      <w:r>
        <w:rPr>
          <w:noProof/>
        </w:rPr>
        <w:tab/>
      </w:r>
      <w:r>
        <w:rPr>
          <w:noProof/>
        </w:rPr>
        <w:fldChar w:fldCharType="begin"/>
      </w:r>
      <w:r>
        <w:rPr>
          <w:noProof/>
        </w:rPr>
        <w:instrText xml:space="preserve"> PAGEREF _Toc464329699 \h </w:instrText>
      </w:r>
      <w:r>
        <w:rPr>
          <w:noProof/>
        </w:rPr>
      </w:r>
      <w:r>
        <w:rPr>
          <w:noProof/>
        </w:rPr>
        <w:fldChar w:fldCharType="separate"/>
      </w:r>
      <w:r>
        <w:rPr>
          <w:noProof/>
        </w:rPr>
        <w:t>5</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2.1</w:t>
      </w:r>
      <w:r>
        <w:rPr>
          <w:rFonts w:asciiTheme="minorHAnsi" w:eastAsiaTheme="minorEastAsia" w:hAnsiTheme="minorHAnsi" w:cstheme="minorBidi"/>
          <w:noProof/>
          <w:sz w:val="22"/>
          <w:szCs w:val="22"/>
          <w:lang w:eastAsia="es-CO"/>
        </w:rPr>
        <w:tab/>
      </w:r>
      <w:r w:rsidRPr="00B9733D">
        <w:rPr>
          <w:rFonts w:ascii="Tahoma" w:hAnsi="Tahoma" w:cs="Tahoma"/>
          <w:noProof/>
        </w:rPr>
        <w:t>Oportunidad de negocio</w:t>
      </w:r>
      <w:r>
        <w:rPr>
          <w:noProof/>
        </w:rPr>
        <w:tab/>
      </w:r>
      <w:r>
        <w:rPr>
          <w:noProof/>
        </w:rPr>
        <w:fldChar w:fldCharType="begin"/>
      </w:r>
      <w:r>
        <w:rPr>
          <w:noProof/>
        </w:rPr>
        <w:instrText xml:space="preserve"> PAGEREF _Toc464329700 \h </w:instrText>
      </w:r>
      <w:r>
        <w:rPr>
          <w:noProof/>
        </w:rPr>
      </w:r>
      <w:r>
        <w:rPr>
          <w:noProof/>
        </w:rPr>
        <w:fldChar w:fldCharType="separate"/>
      </w:r>
      <w:r>
        <w:rPr>
          <w:noProof/>
        </w:rPr>
        <w:t>5</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2.2</w:t>
      </w:r>
      <w:r>
        <w:rPr>
          <w:rFonts w:asciiTheme="minorHAnsi" w:eastAsiaTheme="minorEastAsia" w:hAnsiTheme="minorHAnsi" w:cstheme="minorBidi"/>
          <w:noProof/>
          <w:sz w:val="22"/>
          <w:szCs w:val="22"/>
          <w:lang w:eastAsia="es-CO"/>
        </w:rPr>
        <w:tab/>
      </w:r>
      <w:r w:rsidRPr="00B9733D">
        <w:rPr>
          <w:rFonts w:ascii="Tahoma" w:hAnsi="Tahoma" w:cs="Tahoma"/>
          <w:noProof/>
        </w:rPr>
        <w:t>Planteamiento del problema</w:t>
      </w:r>
      <w:r>
        <w:rPr>
          <w:noProof/>
        </w:rPr>
        <w:tab/>
      </w:r>
      <w:r>
        <w:rPr>
          <w:noProof/>
        </w:rPr>
        <w:fldChar w:fldCharType="begin"/>
      </w:r>
      <w:r>
        <w:rPr>
          <w:noProof/>
        </w:rPr>
        <w:instrText xml:space="preserve"> PAGEREF _Toc464329702 \h </w:instrText>
      </w:r>
      <w:r>
        <w:rPr>
          <w:noProof/>
        </w:rPr>
      </w:r>
      <w:r>
        <w:rPr>
          <w:noProof/>
        </w:rPr>
        <w:fldChar w:fldCharType="separate"/>
      </w:r>
      <w:r>
        <w:rPr>
          <w:noProof/>
        </w:rPr>
        <w:t>5</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2.3</w:t>
      </w:r>
      <w:r>
        <w:rPr>
          <w:rFonts w:asciiTheme="minorHAnsi" w:eastAsiaTheme="minorEastAsia" w:hAnsiTheme="minorHAnsi" w:cstheme="minorBidi"/>
          <w:noProof/>
          <w:sz w:val="22"/>
          <w:szCs w:val="22"/>
          <w:lang w:eastAsia="es-CO"/>
        </w:rPr>
        <w:tab/>
      </w:r>
      <w:r w:rsidRPr="00B9733D">
        <w:rPr>
          <w:rFonts w:ascii="Tahoma" w:hAnsi="Tahoma" w:cs="Tahoma"/>
          <w:noProof/>
        </w:rPr>
        <w:t>Declaración de posición del producto</w:t>
      </w:r>
      <w:r>
        <w:rPr>
          <w:noProof/>
        </w:rPr>
        <w:tab/>
      </w:r>
      <w:r>
        <w:rPr>
          <w:noProof/>
        </w:rPr>
        <w:fldChar w:fldCharType="begin"/>
      </w:r>
      <w:r>
        <w:rPr>
          <w:noProof/>
        </w:rPr>
        <w:instrText xml:space="preserve"> PAGEREF _Toc464329703 \h </w:instrText>
      </w:r>
      <w:r>
        <w:rPr>
          <w:noProof/>
        </w:rPr>
      </w:r>
      <w:r>
        <w:rPr>
          <w:noProof/>
        </w:rPr>
        <w:fldChar w:fldCharType="separate"/>
      </w:r>
      <w:r>
        <w:rPr>
          <w:noProof/>
        </w:rPr>
        <w:t>7</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2.3</w:t>
      </w:r>
      <w:r>
        <w:rPr>
          <w:rFonts w:asciiTheme="minorHAnsi" w:eastAsiaTheme="minorEastAsia" w:hAnsiTheme="minorHAnsi" w:cstheme="minorBidi"/>
          <w:noProof/>
          <w:sz w:val="22"/>
          <w:szCs w:val="22"/>
          <w:lang w:eastAsia="es-CO"/>
        </w:rPr>
        <w:tab/>
      </w:r>
      <w:r w:rsidRPr="00B9733D">
        <w:rPr>
          <w:rFonts w:ascii="Tahoma" w:hAnsi="Tahoma" w:cs="Tahoma"/>
          <w:noProof/>
        </w:rPr>
        <w:t>Descripción del cliente y los Stakeholders</w:t>
      </w:r>
      <w:r>
        <w:rPr>
          <w:noProof/>
        </w:rPr>
        <w:tab/>
      </w:r>
      <w:r>
        <w:rPr>
          <w:noProof/>
        </w:rPr>
        <w:fldChar w:fldCharType="begin"/>
      </w:r>
      <w:r>
        <w:rPr>
          <w:noProof/>
        </w:rPr>
        <w:instrText xml:space="preserve"> PAGEREF _Toc464329704 \h </w:instrText>
      </w:r>
      <w:r>
        <w:rPr>
          <w:noProof/>
        </w:rPr>
      </w:r>
      <w:r>
        <w:rPr>
          <w:noProof/>
        </w:rPr>
        <w:fldChar w:fldCharType="separate"/>
      </w:r>
      <w:r>
        <w:rPr>
          <w:noProof/>
        </w:rPr>
        <w:t>7</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2.4</w:t>
      </w:r>
      <w:r>
        <w:rPr>
          <w:rFonts w:asciiTheme="minorHAnsi" w:eastAsiaTheme="minorEastAsia" w:hAnsiTheme="minorHAnsi" w:cstheme="minorBidi"/>
          <w:noProof/>
          <w:sz w:val="22"/>
          <w:szCs w:val="22"/>
          <w:lang w:eastAsia="es-CO"/>
        </w:rPr>
        <w:tab/>
      </w:r>
      <w:r w:rsidRPr="00B9733D">
        <w:rPr>
          <w:rFonts w:ascii="Tahoma" w:hAnsi="Tahoma" w:cs="Tahoma"/>
          <w:noProof/>
        </w:rPr>
        <w:t>Resumen de los Stakeholders</w:t>
      </w:r>
      <w:r>
        <w:rPr>
          <w:noProof/>
        </w:rPr>
        <w:tab/>
      </w:r>
      <w:r>
        <w:rPr>
          <w:noProof/>
        </w:rPr>
        <w:fldChar w:fldCharType="begin"/>
      </w:r>
      <w:r>
        <w:rPr>
          <w:noProof/>
        </w:rPr>
        <w:instrText xml:space="preserve"> PAGEREF _Toc464329705 \h </w:instrText>
      </w:r>
      <w:r>
        <w:rPr>
          <w:noProof/>
        </w:rPr>
      </w:r>
      <w:r>
        <w:rPr>
          <w:noProof/>
        </w:rPr>
        <w:fldChar w:fldCharType="separate"/>
      </w:r>
      <w:r>
        <w:rPr>
          <w:noProof/>
        </w:rPr>
        <w:t>7</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2.5</w:t>
      </w:r>
      <w:r>
        <w:rPr>
          <w:rFonts w:asciiTheme="minorHAnsi" w:eastAsiaTheme="minorEastAsia" w:hAnsiTheme="minorHAnsi" w:cstheme="minorBidi"/>
          <w:noProof/>
          <w:sz w:val="22"/>
          <w:szCs w:val="22"/>
          <w:lang w:eastAsia="es-CO"/>
        </w:rPr>
        <w:tab/>
      </w:r>
      <w:r w:rsidRPr="00B9733D">
        <w:rPr>
          <w:rFonts w:ascii="Tahoma" w:hAnsi="Tahoma" w:cs="Tahoma"/>
          <w:noProof/>
        </w:rPr>
        <w:t>Resumen de Usuarios</w:t>
      </w:r>
      <w:r>
        <w:rPr>
          <w:noProof/>
        </w:rPr>
        <w:tab/>
      </w:r>
      <w:r>
        <w:rPr>
          <w:noProof/>
        </w:rPr>
        <w:fldChar w:fldCharType="begin"/>
      </w:r>
      <w:r>
        <w:rPr>
          <w:noProof/>
        </w:rPr>
        <w:instrText xml:space="preserve"> PAGEREF _Toc464329707 \h </w:instrText>
      </w:r>
      <w:r>
        <w:rPr>
          <w:noProof/>
        </w:rPr>
      </w:r>
      <w:r>
        <w:rPr>
          <w:noProof/>
        </w:rPr>
        <w:fldChar w:fldCharType="separate"/>
      </w:r>
      <w:r>
        <w:rPr>
          <w:noProof/>
        </w:rPr>
        <w:t>8</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2.6</w:t>
      </w:r>
      <w:r>
        <w:rPr>
          <w:rFonts w:asciiTheme="minorHAnsi" w:eastAsiaTheme="minorEastAsia" w:hAnsiTheme="minorHAnsi" w:cstheme="minorBidi"/>
          <w:noProof/>
          <w:sz w:val="22"/>
          <w:szCs w:val="22"/>
          <w:lang w:eastAsia="es-CO"/>
        </w:rPr>
        <w:tab/>
      </w:r>
      <w:r w:rsidRPr="00B9733D">
        <w:rPr>
          <w:rFonts w:ascii="Tahoma" w:hAnsi="Tahoma" w:cs="Tahoma"/>
          <w:noProof/>
        </w:rPr>
        <w:t>Entorno de usuario</w:t>
      </w:r>
      <w:r>
        <w:rPr>
          <w:noProof/>
        </w:rPr>
        <w:tab/>
      </w:r>
      <w:r>
        <w:rPr>
          <w:noProof/>
        </w:rPr>
        <w:fldChar w:fldCharType="begin"/>
      </w:r>
      <w:r>
        <w:rPr>
          <w:noProof/>
        </w:rPr>
        <w:instrText xml:space="preserve"> PAGEREF _Toc464329708 \h </w:instrText>
      </w:r>
      <w:r>
        <w:rPr>
          <w:noProof/>
        </w:rPr>
      </w:r>
      <w:r>
        <w:rPr>
          <w:noProof/>
        </w:rPr>
        <w:fldChar w:fldCharType="separate"/>
      </w:r>
      <w:r>
        <w:rPr>
          <w:noProof/>
        </w:rPr>
        <w:t>9</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Pr>
          <w:rFonts w:asciiTheme="minorHAnsi" w:eastAsiaTheme="minorEastAsia" w:hAnsiTheme="minorHAnsi" w:cstheme="minorBidi"/>
          <w:noProof/>
          <w:sz w:val="22"/>
          <w:szCs w:val="22"/>
          <w:lang w:eastAsia="es-CO"/>
        </w:rPr>
        <w:tab/>
      </w:r>
      <w:r w:rsidRPr="00B9733D">
        <w:rPr>
          <w:rFonts w:ascii="Tahoma" w:hAnsi="Tahoma" w:cs="Tahoma"/>
          <w:noProof/>
        </w:rPr>
        <w:t>Perfil de los</w:t>
      </w:r>
      <w:r>
        <w:rPr>
          <w:noProof/>
        </w:rPr>
        <w:tab/>
      </w:r>
      <w:r>
        <w:rPr>
          <w:noProof/>
        </w:rPr>
        <w:fldChar w:fldCharType="begin"/>
      </w:r>
      <w:r>
        <w:rPr>
          <w:noProof/>
        </w:rPr>
        <w:instrText xml:space="preserve"> PAGEREF _Toc464329709 \h </w:instrText>
      </w:r>
      <w:r>
        <w:rPr>
          <w:noProof/>
        </w:rPr>
      </w:r>
      <w:r>
        <w:rPr>
          <w:noProof/>
        </w:rPr>
        <w:fldChar w:fldCharType="separate"/>
      </w:r>
      <w:r>
        <w:rPr>
          <w:noProof/>
        </w:rPr>
        <w:t>9</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2.7</w:t>
      </w:r>
      <w:r>
        <w:rPr>
          <w:rFonts w:asciiTheme="minorHAnsi" w:eastAsiaTheme="minorEastAsia" w:hAnsiTheme="minorHAnsi" w:cstheme="minorBidi"/>
          <w:noProof/>
          <w:sz w:val="22"/>
          <w:szCs w:val="22"/>
          <w:lang w:eastAsia="es-CO"/>
        </w:rPr>
        <w:tab/>
      </w:r>
      <w:r w:rsidRPr="00B9733D">
        <w:rPr>
          <w:rFonts w:ascii="Tahoma" w:hAnsi="Tahoma" w:cs="Tahoma"/>
          <w:noProof/>
        </w:rPr>
        <w:t>Stakeholders</w:t>
      </w:r>
      <w:r>
        <w:rPr>
          <w:noProof/>
        </w:rPr>
        <w:tab/>
      </w:r>
      <w:r>
        <w:rPr>
          <w:noProof/>
        </w:rPr>
        <w:fldChar w:fldCharType="begin"/>
      </w:r>
      <w:r>
        <w:rPr>
          <w:noProof/>
        </w:rPr>
        <w:instrText xml:space="preserve"> PAGEREF _Toc464329716 \h </w:instrText>
      </w:r>
      <w:r>
        <w:rPr>
          <w:noProof/>
        </w:rPr>
      </w:r>
      <w:r>
        <w:rPr>
          <w:noProof/>
        </w:rPr>
        <w:fldChar w:fldCharType="separate"/>
      </w:r>
      <w:r>
        <w:rPr>
          <w:noProof/>
        </w:rPr>
        <w:t>9</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2.8</w:t>
      </w:r>
      <w:r>
        <w:rPr>
          <w:rFonts w:asciiTheme="minorHAnsi" w:eastAsiaTheme="minorEastAsia" w:hAnsiTheme="minorHAnsi" w:cstheme="minorBidi"/>
          <w:noProof/>
          <w:sz w:val="22"/>
          <w:szCs w:val="22"/>
          <w:lang w:eastAsia="es-CO"/>
        </w:rPr>
        <w:tab/>
      </w:r>
      <w:r w:rsidRPr="00B9733D">
        <w:rPr>
          <w:rFonts w:ascii="Tahoma" w:hAnsi="Tahoma" w:cs="Tahoma"/>
          <w:noProof/>
        </w:rPr>
        <w:t>Perfiles de Usuario</w:t>
      </w:r>
      <w:r>
        <w:rPr>
          <w:noProof/>
        </w:rPr>
        <w:tab/>
      </w:r>
      <w:r>
        <w:rPr>
          <w:noProof/>
        </w:rPr>
        <w:fldChar w:fldCharType="begin"/>
      </w:r>
      <w:r>
        <w:rPr>
          <w:noProof/>
        </w:rPr>
        <w:instrText xml:space="preserve"> PAGEREF _Toc464329717 \h </w:instrText>
      </w:r>
      <w:r>
        <w:rPr>
          <w:noProof/>
        </w:rPr>
      </w:r>
      <w:r>
        <w:rPr>
          <w:noProof/>
        </w:rPr>
        <w:fldChar w:fldCharType="separate"/>
      </w:r>
      <w:r>
        <w:rPr>
          <w:noProof/>
        </w:rPr>
        <w:t>10</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2.9</w:t>
      </w:r>
      <w:r>
        <w:rPr>
          <w:rFonts w:asciiTheme="minorHAnsi" w:eastAsiaTheme="minorEastAsia" w:hAnsiTheme="minorHAnsi" w:cstheme="minorBidi"/>
          <w:noProof/>
          <w:sz w:val="22"/>
          <w:szCs w:val="22"/>
          <w:lang w:eastAsia="es-CO"/>
        </w:rPr>
        <w:tab/>
      </w:r>
      <w:r w:rsidRPr="00B9733D">
        <w:rPr>
          <w:rFonts w:ascii="Tahoma" w:hAnsi="Tahoma" w:cs="Tahoma"/>
          <w:noProof/>
        </w:rPr>
        <w:t>Necesidades del consumidor</w:t>
      </w:r>
      <w:r>
        <w:rPr>
          <w:noProof/>
        </w:rPr>
        <w:tab/>
      </w:r>
      <w:r>
        <w:rPr>
          <w:noProof/>
        </w:rPr>
        <w:fldChar w:fldCharType="begin"/>
      </w:r>
      <w:r>
        <w:rPr>
          <w:noProof/>
        </w:rPr>
        <w:instrText xml:space="preserve"> PAGEREF _Toc464329718 \h </w:instrText>
      </w:r>
      <w:r>
        <w:rPr>
          <w:noProof/>
        </w:rPr>
      </w:r>
      <w:r>
        <w:rPr>
          <w:noProof/>
        </w:rPr>
        <w:fldChar w:fldCharType="separate"/>
      </w:r>
      <w:r>
        <w:rPr>
          <w:noProof/>
        </w:rPr>
        <w:t>10</w:t>
      </w:r>
      <w:r>
        <w:rPr>
          <w:noProof/>
        </w:rPr>
        <w:fldChar w:fldCharType="end"/>
      </w:r>
    </w:p>
    <w:p w:rsidR="003638CE" w:rsidRDefault="003638CE">
      <w:pPr>
        <w:pStyle w:val="TDC1"/>
        <w:tabs>
          <w:tab w:val="left" w:pos="432"/>
        </w:tabs>
        <w:rPr>
          <w:rFonts w:asciiTheme="minorHAnsi" w:eastAsiaTheme="minorEastAsia" w:hAnsiTheme="minorHAnsi" w:cstheme="minorBidi"/>
          <w:noProof/>
          <w:sz w:val="22"/>
          <w:szCs w:val="22"/>
          <w:lang w:eastAsia="es-CO"/>
        </w:rPr>
      </w:pPr>
      <w:r w:rsidRPr="00B9733D">
        <w:rPr>
          <w:rFonts w:ascii="Tahoma" w:hAnsi="Tahoma" w:cs="Tahoma"/>
          <w:noProof/>
        </w:rPr>
        <w:t>3.</w:t>
      </w:r>
      <w:r>
        <w:rPr>
          <w:rFonts w:asciiTheme="minorHAnsi" w:eastAsiaTheme="minorEastAsia" w:hAnsiTheme="minorHAnsi" w:cstheme="minorBidi"/>
          <w:noProof/>
          <w:sz w:val="22"/>
          <w:szCs w:val="22"/>
          <w:lang w:eastAsia="es-CO"/>
        </w:rPr>
        <w:tab/>
      </w:r>
      <w:r w:rsidRPr="00B9733D">
        <w:rPr>
          <w:rFonts w:ascii="Tahoma" w:hAnsi="Tahoma" w:cs="Tahoma"/>
          <w:noProof/>
        </w:rPr>
        <w:t>Objetivos del modelo de negocio</w:t>
      </w:r>
      <w:r>
        <w:rPr>
          <w:noProof/>
        </w:rPr>
        <w:tab/>
      </w:r>
      <w:r>
        <w:rPr>
          <w:noProof/>
        </w:rPr>
        <w:fldChar w:fldCharType="begin"/>
      </w:r>
      <w:r>
        <w:rPr>
          <w:noProof/>
        </w:rPr>
        <w:instrText xml:space="preserve"> PAGEREF _Toc464329734 \h </w:instrText>
      </w:r>
      <w:r>
        <w:rPr>
          <w:noProof/>
        </w:rPr>
      </w:r>
      <w:r>
        <w:rPr>
          <w:noProof/>
        </w:rPr>
        <w:fldChar w:fldCharType="separate"/>
      </w:r>
      <w:r>
        <w:rPr>
          <w:noProof/>
        </w:rPr>
        <w:t>11</w:t>
      </w:r>
      <w:r>
        <w:rPr>
          <w:noProof/>
        </w:rPr>
        <w:fldChar w:fldCharType="end"/>
      </w:r>
    </w:p>
    <w:p w:rsidR="003638CE" w:rsidRDefault="003638CE">
      <w:pPr>
        <w:pStyle w:val="TDC2"/>
        <w:tabs>
          <w:tab w:val="left" w:pos="990"/>
        </w:tabs>
        <w:rPr>
          <w:rFonts w:asciiTheme="minorHAnsi" w:eastAsiaTheme="minorEastAsia" w:hAnsiTheme="minorHAnsi" w:cstheme="minorBidi"/>
          <w:noProof/>
          <w:sz w:val="22"/>
          <w:szCs w:val="22"/>
          <w:lang w:eastAsia="es-CO"/>
        </w:rPr>
      </w:pPr>
      <w:r w:rsidRPr="00B9733D">
        <w:rPr>
          <w:rFonts w:ascii="Tahoma" w:hAnsi="Tahoma" w:cs="Tahoma"/>
          <w:noProof/>
        </w:rPr>
        <w:t>3.1</w:t>
      </w:r>
      <w:r>
        <w:rPr>
          <w:rFonts w:asciiTheme="minorHAnsi" w:eastAsiaTheme="minorEastAsia" w:hAnsiTheme="minorHAnsi" w:cstheme="minorBidi"/>
          <w:noProof/>
          <w:sz w:val="22"/>
          <w:szCs w:val="22"/>
          <w:lang w:eastAsia="es-CO"/>
        </w:rPr>
        <w:tab/>
      </w:r>
      <w:r w:rsidRPr="00B9733D">
        <w:rPr>
          <w:rFonts w:ascii="Tahoma" w:hAnsi="Tahoma" w:cs="Tahoma"/>
          <w:noProof/>
        </w:rPr>
        <w:t>Optimización de procesos</w:t>
      </w:r>
      <w:r>
        <w:rPr>
          <w:noProof/>
        </w:rPr>
        <w:tab/>
      </w:r>
      <w:r>
        <w:rPr>
          <w:noProof/>
        </w:rPr>
        <w:fldChar w:fldCharType="begin"/>
      </w:r>
      <w:r>
        <w:rPr>
          <w:noProof/>
        </w:rPr>
        <w:instrText xml:space="preserve"> PAGEREF _Toc464329735 \h </w:instrText>
      </w:r>
      <w:r>
        <w:rPr>
          <w:noProof/>
        </w:rPr>
      </w:r>
      <w:r>
        <w:rPr>
          <w:noProof/>
        </w:rPr>
        <w:fldChar w:fldCharType="separate"/>
      </w:r>
      <w:r>
        <w:rPr>
          <w:noProof/>
        </w:rPr>
        <w:t>11</w:t>
      </w:r>
      <w:r>
        <w:rPr>
          <w:noProof/>
        </w:rPr>
        <w:fldChar w:fldCharType="end"/>
      </w:r>
    </w:p>
    <w:p w:rsidR="004F6D60" w:rsidRPr="009B0680" w:rsidRDefault="00380CE5">
      <w:pPr>
        <w:pStyle w:val="Ttulo"/>
        <w:rPr>
          <w:rFonts w:ascii="Tahoma" w:hAnsi="Tahoma" w:cs="Tahoma"/>
          <w:sz w:val="20"/>
        </w:rPr>
      </w:pPr>
      <w:r w:rsidRPr="009B0680">
        <w:rPr>
          <w:rFonts w:ascii="Tahoma" w:hAnsi="Tahoma" w:cs="Tahoma"/>
          <w:sz w:val="20"/>
        </w:rPr>
        <w:fldChar w:fldCharType="end"/>
      </w:r>
      <w:r w:rsidRPr="009B0680">
        <w:rPr>
          <w:rFonts w:ascii="Tahoma" w:hAnsi="Tahoma" w:cs="Tahoma"/>
          <w:sz w:val="20"/>
        </w:rPr>
        <w:br w:type="page"/>
      </w:r>
      <w:r w:rsidR="00EA5A2F" w:rsidRPr="009B0680">
        <w:rPr>
          <w:rFonts w:ascii="Tahoma" w:hAnsi="Tahoma" w:cs="Tahoma"/>
          <w:sz w:val="20"/>
        </w:rPr>
        <w:lastRenderedPageBreak/>
        <w:t xml:space="preserve">Visión de Negocio </w:t>
      </w:r>
    </w:p>
    <w:p w:rsidR="004F6D60" w:rsidRPr="009B0680" w:rsidRDefault="00380CE5">
      <w:pPr>
        <w:pStyle w:val="Ttulo1"/>
        <w:rPr>
          <w:ins w:id="46" w:author="Paulo" w:date="2016-02-21T12:14:00Z"/>
          <w:rFonts w:ascii="Tahoma" w:hAnsi="Tahoma" w:cs="Tahoma"/>
          <w:sz w:val="20"/>
        </w:rPr>
      </w:pPr>
      <w:bookmarkStart w:id="47" w:name="_Toc456598586"/>
      <w:bookmarkStart w:id="48" w:name="_Toc456600917"/>
      <w:bookmarkStart w:id="49" w:name="_Toc436203377"/>
      <w:bookmarkStart w:id="50" w:name="_Toc452813577"/>
      <w:del w:id="51" w:author="Paulo" w:date="2016-02-21T12:31:00Z">
        <w:r w:rsidRPr="009B0680" w:rsidDel="0029371D">
          <w:rPr>
            <w:rFonts w:ascii="Tahoma" w:hAnsi="Tahoma" w:cs="Tahoma"/>
            <w:sz w:val="20"/>
            <w:rPrChange w:id="52" w:author="Paulo" w:date="2016-02-21T12:32:00Z">
              <w:rPr>
                <w:rFonts w:ascii="Times New Roman" w:hAnsi="Times New Roman"/>
                <w:b w:val="0"/>
                <w:sz w:val="36"/>
              </w:rPr>
            </w:rPrChange>
          </w:rPr>
          <w:delText>Introduction</w:delText>
        </w:r>
      </w:del>
      <w:bookmarkStart w:id="53" w:name="_Toc464329688"/>
      <w:bookmarkEnd w:id="47"/>
      <w:bookmarkEnd w:id="48"/>
      <w:ins w:id="54" w:author="Paulo" w:date="2016-02-21T12:31:00Z">
        <w:r w:rsidR="0029371D" w:rsidRPr="009B0680">
          <w:rPr>
            <w:rFonts w:ascii="Tahoma" w:hAnsi="Tahoma" w:cs="Tahoma"/>
            <w:sz w:val="20"/>
            <w:rPrChange w:id="55" w:author="Paulo" w:date="2016-02-21T12:32:00Z">
              <w:rPr>
                <w:rFonts w:ascii="Times New Roman" w:hAnsi="Times New Roman"/>
                <w:b w:val="0"/>
                <w:sz w:val="36"/>
              </w:rPr>
            </w:rPrChange>
          </w:rPr>
          <w:t>Introducción</w:t>
        </w:r>
      </w:ins>
      <w:bookmarkEnd w:id="53"/>
    </w:p>
    <w:p w:rsidR="00865DE9" w:rsidRPr="009B0680" w:rsidRDefault="00865DE9">
      <w:pPr>
        <w:ind w:left="720"/>
        <w:rPr>
          <w:rFonts w:ascii="Tahoma" w:hAnsi="Tahoma" w:cs="Tahoma"/>
        </w:rPr>
        <w:pPrChange w:id="56" w:author="Paulo" w:date="2016-02-21T12:14:00Z">
          <w:pPr>
            <w:pStyle w:val="Ttulo1"/>
          </w:pPr>
        </w:pPrChange>
      </w:pPr>
      <w:ins w:id="57" w:author="Paulo" w:date="2016-02-21T12:14:00Z">
        <w:r w:rsidRPr="009B0680">
          <w:rPr>
            <w:rFonts w:ascii="Tahoma" w:hAnsi="Tahoma" w:cs="Tahoma"/>
          </w:rPr>
          <w:t xml:space="preserve">El </w:t>
        </w:r>
      </w:ins>
      <w:ins w:id="58" w:author="Paulo" w:date="2016-02-21T12:16:00Z">
        <w:r w:rsidRPr="009B0680">
          <w:rPr>
            <w:rFonts w:ascii="Tahoma" w:hAnsi="Tahoma" w:cs="Tahoma"/>
          </w:rPr>
          <w:t>propósito de este documento es genera</w:t>
        </w:r>
      </w:ins>
      <w:r w:rsidR="00B37CA6" w:rsidRPr="009B0680">
        <w:rPr>
          <w:rFonts w:ascii="Tahoma" w:hAnsi="Tahoma" w:cs="Tahoma"/>
        </w:rPr>
        <w:t>r</w:t>
      </w:r>
      <w:ins w:id="59" w:author="Paulo" w:date="2016-02-21T12:16:00Z">
        <w:r w:rsidRPr="009B0680">
          <w:rPr>
            <w:rFonts w:ascii="Tahoma" w:hAnsi="Tahoma" w:cs="Tahoma"/>
          </w:rPr>
          <w:t xml:space="preserve"> una visión completa de los aspectos que determinan </w:t>
        </w:r>
      </w:ins>
      <w:ins w:id="60" w:author="Paulo" w:date="2016-02-21T12:35:00Z">
        <w:r w:rsidR="00C2703E" w:rsidRPr="009B0680">
          <w:rPr>
            <w:rFonts w:ascii="Tahoma" w:hAnsi="Tahoma" w:cs="Tahoma"/>
          </w:rPr>
          <w:t xml:space="preserve">el  </w:t>
        </w:r>
      </w:ins>
      <w:r w:rsidR="006F6071" w:rsidRPr="009B0680">
        <w:rPr>
          <w:rFonts w:ascii="Tahoma" w:hAnsi="Tahoma" w:cs="Tahoma"/>
        </w:rPr>
        <w:t xml:space="preserve">diseño de un prototipo </w:t>
      </w:r>
      <w:r w:rsidR="00D338DC" w:rsidRPr="009B0680">
        <w:rPr>
          <w:rFonts w:ascii="Tahoma" w:hAnsi="Tahoma" w:cs="Tahoma"/>
        </w:rPr>
        <w:t>basado</w:t>
      </w:r>
      <w:r w:rsidR="006F6071" w:rsidRPr="009B0680">
        <w:rPr>
          <w:rFonts w:ascii="Tahoma" w:hAnsi="Tahoma" w:cs="Tahoma"/>
        </w:rPr>
        <w:t xml:space="preserve"> en realidad virtual como herramienta de apoyo para la enseñanza de cálculo multivariado y vectorial a estudiantes de ingeniería de sistemas y computación de la universidad del Quindío</w:t>
      </w:r>
      <w:ins w:id="61" w:author="Paulo" w:date="2016-02-21T12:16:00Z">
        <w:r w:rsidRPr="009B0680">
          <w:rPr>
            <w:rFonts w:ascii="Tahoma" w:hAnsi="Tahoma" w:cs="Tahoma"/>
          </w:rPr>
          <w:t xml:space="preserve">, en lo que se incluye su </w:t>
        </w:r>
      </w:ins>
      <w:ins w:id="62" w:author="Paulo" w:date="2016-02-21T12:21:00Z">
        <w:r w:rsidRPr="009B0680">
          <w:rPr>
            <w:rFonts w:ascii="Tahoma" w:hAnsi="Tahoma" w:cs="Tahoma"/>
          </w:rPr>
          <w:t>propósito</w:t>
        </w:r>
      </w:ins>
      <w:ins w:id="63" w:author="Paulo" w:date="2016-02-21T12:16:00Z">
        <w:r w:rsidRPr="009B0680">
          <w:rPr>
            <w:rFonts w:ascii="Tahoma" w:hAnsi="Tahoma" w:cs="Tahoma"/>
          </w:rPr>
          <w:t>, alcance, problemas y ventajas</w:t>
        </w:r>
      </w:ins>
      <w:ins w:id="64" w:author="Paulo" w:date="2016-02-21T12:22:00Z">
        <w:r w:rsidRPr="009B0680">
          <w:rPr>
            <w:rFonts w:ascii="Tahoma" w:hAnsi="Tahoma" w:cs="Tahoma"/>
          </w:rPr>
          <w:t xml:space="preserve">, posicionamiento actual y deseado del producto. </w:t>
        </w:r>
      </w:ins>
      <w:ins w:id="65" w:author="Paulo" w:date="2016-02-21T12:25:00Z">
        <w:r w:rsidR="00C97DA0" w:rsidRPr="009B0680">
          <w:rPr>
            <w:rFonts w:ascii="Tahoma" w:hAnsi="Tahoma" w:cs="Tahoma"/>
          </w:rPr>
          <w:t xml:space="preserve">A través de un análisis que permita </w:t>
        </w:r>
      </w:ins>
      <w:ins w:id="66" w:author="Paulo" w:date="2016-02-21T12:27:00Z">
        <w:r w:rsidR="00C97DA0" w:rsidRPr="009B0680">
          <w:rPr>
            <w:rFonts w:ascii="Tahoma" w:hAnsi="Tahoma" w:cs="Tahoma"/>
          </w:rPr>
          <w:t xml:space="preserve">generar un modelado de negocio apropiado que satisfaga las </w:t>
        </w:r>
      </w:ins>
      <w:ins w:id="67" w:author="Paulo" w:date="2016-02-21T12:28:00Z">
        <w:r w:rsidR="00C97DA0" w:rsidRPr="009B0680">
          <w:rPr>
            <w:rFonts w:ascii="Tahoma" w:hAnsi="Tahoma" w:cs="Tahoma"/>
          </w:rPr>
          <w:t xml:space="preserve">necesidades de los entes interesados. </w:t>
        </w:r>
      </w:ins>
    </w:p>
    <w:p w:rsidR="004F6D60" w:rsidRPr="009B0680" w:rsidDel="00865DE9" w:rsidRDefault="00380CE5" w:rsidP="0011356E">
      <w:pPr>
        <w:pStyle w:val="InfoBlue"/>
        <w:rPr>
          <w:del w:id="68" w:author="Paulo" w:date="2016-02-21T12:14:00Z"/>
          <w:sz w:val="20"/>
          <w:szCs w:val="20"/>
        </w:rPr>
      </w:pPr>
      <w:bookmarkStart w:id="69" w:name="_Toc456598587"/>
      <w:bookmarkStart w:id="70" w:name="_Toc456600918"/>
      <w:del w:id="71" w:author="Paulo" w:date="2016-02-21T12:14:00Z">
        <w:r w:rsidRPr="009B0680" w:rsidDel="00865DE9">
          <w:rPr>
            <w:sz w:val="20"/>
            <w:szCs w:val="20"/>
          </w:rPr>
          <w:delText xml:space="preserve">The introduction of the </w:delText>
        </w:r>
        <w:r w:rsidRPr="009B0680" w:rsidDel="00865DE9">
          <w:rPr>
            <w:b/>
            <w:bCs/>
            <w:sz w:val="20"/>
            <w:szCs w:val="20"/>
          </w:rPr>
          <w:delText>Business Vision</w:delText>
        </w:r>
        <w:r w:rsidRPr="009B0680" w:rsidDel="00865DE9">
          <w:rPr>
            <w:sz w:val="20"/>
            <w:szCs w:val="20"/>
          </w:rPr>
          <w:delText xml:space="preserve"> provides an overview of the entire document. It should include the purpose, scope, definitions, acronyms, abbreviations, references, and overview of the </w:delText>
        </w:r>
        <w:r w:rsidRPr="009B0680" w:rsidDel="00865DE9">
          <w:rPr>
            <w:rStyle w:val="Textoennegrita"/>
            <w:sz w:val="20"/>
            <w:szCs w:val="20"/>
          </w:rPr>
          <w:delText>Business Vision</w:delText>
        </w:r>
        <w:r w:rsidRPr="009B0680" w:rsidDel="00865DE9">
          <w:rPr>
            <w:sz w:val="20"/>
            <w:szCs w:val="20"/>
          </w:rPr>
          <w:delText>.]</w:delText>
        </w:r>
        <w:bookmarkStart w:id="72" w:name="_Toc443821201"/>
        <w:bookmarkStart w:id="73" w:name="_Toc443821236"/>
        <w:bookmarkStart w:id="74" w:name="_Toc443843862"/>
        <w:bookmarkStart w:id="75" w:name="_Toc443843937"/>
        <w:bookmarkStart w:id="76" w:name="_Toc445051575"/>
        <w:bookmarkStart w:id="77" w:name="_Toc464329044"/>
        <w:bookmarkStart w:id="78" w:name="_Toc464329227"/>
        <w:bookmarkStart w:id="79" w:name="_Toc464329327"/>
        <w:bookmarkStart w:id="80" w:name="_Toc464329423"/>
        <w:bookmarkStart w:id="81" w:name="_Toc464329601"/>
        <w:bookmarkStart w:id="82" w:name="_Toc464329689"/>
        <w:bookmarkEnd w:id="72"/>
        <w:bookmarkEnd w:id="73"/>
        <w:bookmarkEnd w:id="74"/>
        <w:bookmarkEnd w:id="75"/>
        <w:bookmarkEnd w:id="76"/>
        <w:bookmarkEnd w:id="77"/>
        <w:bookmarkEnd w:id="78"/>
        <w:bookmarkEnd w:id="79"/>
        <w:bookmarkEnd w:id="80"/>
        <w:bookmarkEnd w:id="81"/>
        <w:bookmarkEnd w:id="82"/>
      </w:del>
    </w:p>
    <w:p w:rsidR="004F6D60" w:rsidRPr="009B0680" w:rsidRDefault="00380CE5">
      <w:pPr>
        <w:pStyle w:val="Ttulo2"/>
        <w:rPr>
          <w:ins w:id="83" w:author="Paulo" w:date="2016-02-21T12:29:00Z"/>
          <w:rFonts w:ascii="Tahoma" w:hAnsi="Tahoma" w:cs="Tahoma"/>
        </w:rPr>
      </w:pPr>
      <w:del w:id="84" w:author="Paulo" w:date="2016-02-21T12:32:00Z">
        <w:r w:rsidRPr="009B0680" w:rsidDel="0029371D">
          <w:rPr>
            <w:rFonts w:ascii="Tahoma" w:hAnsi="Tahoma" w:cs="Tahoma"/>
          </w:rPr>
          <w:delText>Purpose</w:delText>
        </w:r>
      </w:del>
      <w:bookmarkStart w:id="85" w:name="_Toc464329690"/>
      <w:bookmarkEnd w:id="69"/>
      <w:bookmarkEnd w:id="70"/>
      <w:ins w:id="86" w:author="Paulo" w:date="2016-02-21T12:39:00Z">
        <w:r w:rsidR="00C2703E" w:rsidRPr="009B0680">
          <w:rPr>
            <w:rFonts w:ascii="Tahoma" w:hAnsi="Tahoma" w:cs="Tahoma"/>
          </w:rPr>
          <w:t>Propósito</w:t>
        </w:r>
      </w:ins>
      <w:bookmarkEnd w:id="85"/>
    </w:p>
    <w:p w:rsidR="0029371D" w:rsidRPr="009B0680" w:rsidRDefault="00C2703E">
      <w:pPr>
        <w:ind w:left="720"/>
        <w:rPr>
          <w:rFonts w:ascii="Tahoma" w:hAnsi="Tahoma" w:cs="Tahoma"/>
        </w:rPr>
        <w:pPrChange w:id="87" w:author="Paulo" w:date="2016-02-21T12:29:00Z">
          <w:pPr>
            <w:pStyle w:val="Ttulo2"/>
          </w:pPr>
        </w:pPrChange>
      </w:pPr>
      <w:ins w:id="88" w:author="Paulo" w:date="2016-02-21T12:40:00Z">
        <w:r w:rsidRPr="009B0680">
          <w:rPr>
            <w:rFonts w:ascii="Tahoma" w:hAnsi="Tahoma" w:cs="Tahoma"/>
          </w:rPr>
          <w:t xml:space="preserve">El </w:t>
        </w:r>
      </w:ins>
      <w:ins w:id="89" w:author="Paulo" w:date="2016-02-21T12:52:00Z">
        <w:r w:rsidR="003E436A" w:rsidRPr="009B0680">
          <w:rPr>
            <w:rFonts w:ascii="Tahoma" w:hAnsi="Tahoma" w:cs="Tahoma"/>
          </w:rPr>
          <w:t>propósito</w:t>
        </w:r>
      </w:ins>
      <w:ins w:id="90" w:author="Paulo" w:date="2016-02-21T12:40:00Z">
        <w:r w:rsidRPr="009B0680">
          <w:rPr>
            <w:rFonts w:ascii="Tahoma" w:hAnsi="Tahoma" w:cs="Tahoma"/>
          </w:rPr>
          <w:t xml:space="preserve"> de este documento es presentar un análisis en base a la problemática generada por</w:t>
        </w:r>
      </w:ins>
      <w:r w:rsidR="0086743B" w:rsidRPr="009B0680">
        <w:rPr>
          <w:rFonts w:ascii="Tahoma" w:hAnsi="Tahoma" w:cs="Tahoma"/>
        </w:rPr>
        <w:t xml:space="preserve"> los estudiantes de Ingeniería de sistemas y computación al momento de enfrentarse a la asignatura denominada cálculo multivariado y vectorial</w:t>
      </w:r>
      <w:ins w:id="91" w:author="Paulo" w:date="2016-02-21T12:40:00Z">
        <w:r w:rsidRPr="009B0680">
          <w:rPr>
            <w:rFonts w:ascii="Tahoma" w:hAnsi="Tahoma" w:cs="Tahoma"/>
          </w:rPr>
          <w:t xml:space="preserve">, </w:t>
        </w:r>
      </w:ins>
      <w:ins w:id="92" w:author="Paulo" w:date="2016-02-21T12:42:00Z">
        <w:r w:rsidRPr="009B0680">
          <w:rPr>
            <w:rFonts w:ascii="Tahoma" w:hAnsi="Tahoma" w:cs="Tahoma"/>
          </w:rPr>
          <w:t xml:space="preserve">que tiene como objetivo </w:t>
        </w:r>
      </w:ins>
      <w:r w:rsidR="0086743B" w:rsidRPr="009B0680">
        <w:rPr>
          <w:rFonts w:ascii="Tahoma" w:hAnsi="Tahoma" w:cs="Tahoma"/>
        </w:rPr>
        <w:t xml:space="preserve">cambiar el paradigma de enseñanza el cual permitirá </w:t>
      </w:r>
      <w:ins w:id="93" w:author="Paulo" w:date="2016-02-21T12:44:00Z">
        <w:r w:rsidR="003E436A" w:rsidRPr="009B0680">
          <w:rPr>
            <w:rFonts w:ascii="Tahoma" w:hAnsi="Tahoma" w:cs="Tahoma"/>
          </w:rPr>
          <w:t xml:space="preserve">el mejoramiento del proceso </w:t>
        </w:r>
      </w:ins>
      <w:ins w:id="94" w:author="Paulo" w:date="2016-02-21T12:51:00Z">
        <w:r w:rsidR="003E436A" w:rsidRPr="009B0680">
          <w:rPr>
            <w:rFonts w:ascii="Tahoma" w:hAnsi="Tahoma" w:cs="Tahoma"/>
          </w:rPr>
          <w:t>que implique un</w:t>
        </w:r>
      </w:ins>
      <w:r w:rsidR="00B37CA6" w:rsidRPr="009B0680">
        <w:rPr>
          <w:rFonts w:ascii="Tahoma" w:hAnsi="Tahoma" w:cs="Tahoma"/>
        </w:rPr>
        <w:t>a mejor eficiencia</w:t>
      </w:r>
      <w:ins w:id="95" w:author="Paulo" w:date="2016-02-21T12:51:00Z">
        <w:r w:rsidR="003E436A" w:rsidRPr="009B0680">
          <w:rPr>
            <w:rFonts w:ascii="Tahoma" w:hAnsi="Tahoma" w:cs="Tahoma"/>
          </w:rPr>
          <w:t xml:space="preserve">. </w:t>
        </w:r>
      </w:ins>
    </w:p>
    <w:p w:rsidR="004F6D60" w:rsidRPr="009B0680" w:rsidDel="0029371D" w:rsidRDefault="00380CE5" w:rsidP="0011356E">
      <w:pPr>
        <w:pStyle w:val="InfoBlue"/>
        <w:rPr>
          <w:del w:id="96" w:author="Paulo" w:date="2016-02-21T12:29:00Z"/>
          <w:sz w:val="20"/>
          <w:szCs w:val="20"/>
        </w:rPr>
      </w:pPr>
      <w:del w:id="97" w:author="Paulo" w:date="2016-02-21T12:29:00Z">
        <w:r w:rsidRPr="009B0680" w:rsidDel="0029371D">
          <w:rPr>
            <w:sz w:val="20"/>
            <w:szCs w:val="20"/>
          </w:rPr>
          <w:delText xml:space="preserve">[Specify the purpose of this </w:delText>
        </w:r>
        <w:r w:rsidRPr="009B0680" w:rsidDel="0029371D">
          <w:rPr>
            <w:b/>
            <w:bCs/>
            <w:sz w:val="20"/>
            <w:szCs w:val="20"/>
          </w:rPr>
          <w:delText xml:space="preserve">Business Vision </w:delText>
        </w:r>
        <w:r w:rsidRPr="009B0680" w:rsidDel="0029371D">
          <w:rPr>
            <w:sz w:val="20"/>
            <w:szCs w:val="20"/>
          </w:rPr>
          <w:delText>document</w:delText>
        </w:r>
        <w:r w:rsidRPr="009B0680" w:rsidDel="0029371D">
          <w:rPr>
            <w:b/>
            <w:bCs/>
            <w:sz w:val="20"/>
            <w:szCs w:val="20"/>
          </w:rPr>
          <w:delText>.</w:delText>
        </w:r>
        <w:r w:rsidRPr="009B0680" w:rsidDel="0029371D">
          <w:rPr>
            <w:sz w:val="20"/>
            <w:szCs w:val="20"/>
          </w:rPr>
          <w:delText>]</w:delText>
        </w:r>
        <w:bookmarkStart w:id="98" w:name="_Toc443821203"/>
        <w:bookmarkStart w:id="99" w:name="_Toc443821238"/>
        <w:bookmarkStart w:id="100" w:name="_Toc443843864"/>
        <w:bookmarkStart w:id="101" w:name="_Toc443843939"/>
        <w:bookmarkStart w:id="102" w:name="_Toc445051577"/>
        <w:bookmarkStart w:id="103" w:name="_Toc464329046"/>
        <w:bookmarkStart w:id="104" w:name="_Toc464329229"/>
        <w:bookmarkStart w:id="105" w:name="_Toc464329329"/>
        <w:bookmarkStart w:id="106" w:name="_Toc464329425"/>
        <w:bookmarkStart w:id="107" w:name="_Toc464329603"/>
        <w:bookmarkStart w:id="108" w:name="_Toc464329691"/>
        <w:bookmarkEnd w:id="98"/>
        <w:bookmarkEnd w:id="99"/>
        <w:bookmarkEnd w:id="100"/>
        <w:bookmarkEnd w:id="101"/>
        <w:bookmarkEnd w:id="102"/>
        <w:bookmarkEnd w:id="103"/>
        <w:bookmarkEnd w:id="104"/>
        <w:bookmarkEnd w:id="105"/>
        <w:bookmarkEnd w:id="106"/>
        <w:bookmarkEnd w:id="107"/>
        <w:bookmarkEnd w:id="108"/>
      </w:del>
    </w:p>
    <w:p w:rsidR="004F6D60" w:rsidRPr="009B0680" w:rsidRDefault="00380CE5">
      <w:pPr>
        <w:pStyle w:val="Ttulo2"/>
        <w:rPr>
          <w:ins w:id="109" w:author="Paulo" w:date="2016-02-21T13:01:00Z"/>
          <w:rFonts w:ascii="Tahoma" w:hAnsi="Tahoma" w:cs="Tahoma"/>
        </w:rPr>
      </w:pPr>
      <w:bookmarkStart w:id="110" w:name="_Toc456598588"/>
      <w:bookmarkStart w:id="111" w:name="_Toc456600919"/>
      <w:del w:id="112" w:author="Paulo" w:date="2016-02-21T12:52:00Z">
        <w:r w:rsidRPr="009B0680" w:rsidDel="003E436A">
          <w:rPr>
            <w:rFonts w:ascii="Tahoma" w:hAnsi="Tahoma" w:cs="Tahoma"/>
          </w:rPr>
          <w:delText>Scope</w:delText>
        </w:r>
      </w:del>
      <w:bookmarkStart w:id="113" w:name="_Toc464329692"/>
      <w:bookmarkEnd w:id="110"/>
      <w:bookmarkEnd w:id="111"/>
      <w:ins w:id="114" w:author="Paulo" w:date="2016-02-21T12:52:00Z">
        <w:r w:rsidR="003E436A" w:rsidRPr="009B0680">
          <w:rPr>
            <w:rFonts w:ascii="Tahoma" w:hAnsi="Tahoma" w:cs="Tahoma"/>
          </w:rPr>
          <w:t>Alcance</w:t>
        </w:r>
      </w:ins>
      <w:bookmarkEnd w:id="113"/>
    </w:p>
    <w:p w:rsidR="00F623D5" w:rsidRPr="009B0680" w:rsidRDefault="00F623D5">
      <w:pPr>
        <w:ind w:left="720"/>
        <w:rPr>
          <w:rFonts w:ascii="Tahoma" w:hAnsi="Tahoma" w:cs="Tahoma"/>
        </w:rPr>
        <w:pPrChange w:id="115" w:author="Paulo" w:date="2016-02-21T13:01:00Z">
          <w:pPr>
            <w:pStyle w:val="Ttulo2"/>
          </w:pPr>
        </w:pPrChange>
      </w:pPr>
      <w:ins w:id="116" w:author="Paulo" w:date="2016-02-21T13:01:00Z">
        <w:r w:rsidRPr="009B0680">
          <w:rPr>
            <w:rFonts w:ascii="Tahoma" w:hAnsi="Tahoma" w:cs="Tahoma"/>
          </w:rPr>
          <w:t xml:space="preserve">El alcance del documento </w:t>
        </w:r>
      </w:ins>
      <w:ins w:id="117" w:author="Paulo" w:date="2016-02-21T18:56:00Z">
        <w:r w:rsidR="00787004" w:rsidRPr="009B0680">
          <w:rPr>
            <w:rFonts w:ascii="Tahoma" w:hAnsi="Tahoma" w:cs="Tahoma"/>
          </w:rPr>
          <w:t>está</w:t>
        </w:r>
      </w:ins>
      <w:ins w:id="118" w:author="Paulo" w:date="2016-02-21T13:01:00Z">
        <w:r w:rsidRPr="009B0680">
          <w:rPr>
            <w:rFonts w:ascii="Tahoma" w:hAnsi="Tahoma" w:cs="Tahoma"/>
          </w:rPr>
          <w:t xml:space="preserve"> previsto para permitir llegar a un modelo de negocio que </w:t>
        </w:r>
      </w:ins>
      <w:ins w:id="119" w:author="Paulo" w:date="2016-02-21T13:02:00Z">
        <w:r w:rsidRPr="009B0680">
          <w:rPr>
            <w:rFonts w:ascii="Tahoma" w:hAnsi="Tahoma" w:cs="Tahoma"/>
          </w:rPr>
          <w:t>además</w:t>
        </w:r>
      </w:ins>
      <w:ins w:id="120" w:author="Paulo" w:date="2016-02-21T13:01:00Z">
        <w:r w:rsidRPr="009B0680">
          <w:rPr>
            <w:rFonts w:ascii="Tahoma" w:hAnsi="Tahoma" w:cs="Tahoma"/>
          </w:rPr>
          <w:t xml:space="preserve"> </w:t>
        </w:r>
      </w:ins>
      <w:ins w:id="121" w:author="Paulo" w:date="2016-02-21T13:02:00Z">
        <w:r w:rsidRPr="009B0680">
          <w:rPr>
            <w:rFonts w:ascii="Tahoma" w:hAnsi="Tahoma" w:cs="Tahoma"/>
          </w:rPr>
          <w:t>de dar solución a cada de una de las necesi</w:t>
        </w:r>
        <w:r w:rsidR="000A54F9" w:rsidRPr="009B0680">
          <w:rPr>
            <w:rFonts w:ascii="Tahoma" w:hAnsi="Tahoma" w:cs="Tahoma"/>
          </w:rPr>
          <w:t xml:space="preserve">dades previstas por los </w:t>
        </w:r>
      </w:ins>
      <w:proofErr w:type="spellStart"/>
      <w:ins w:id="122" w:author="Paulo" w:date="2016-02-21T13:08:00Z">
        <w:r w:rsidR="000A54F9" w:rsidRPr="009B0680">
          <w:rPr>
            <w:rFonts w:ascii="Tahoma" w:hAnsi="Tahoma" w:cs="Tahoma"/>
          </w:rPr>
          <w:t>S</w:t>
        </w:r>
      </w:ins>
      <w:ins w:id="123" w:author="Paulo" w:date="2016-02-21T13:02:00Z">
        <w:r w:rsidRPr="009B0680">
          <w:rPr>
            <w:rFonts w:ascii="Tahoma" w:hAnsi="Tahoma" w:cs="Tahoma"/>
          </w:rPr>
          <w:t>takeholders</w:t>
        </w:r>
        <w:proofErr w:type="spellEnd"/>
        <w:r w:rsidRPr="009B0680">
          <w:rPr>
            <w:rFonts w:ascii="Tahoma" w:hAnsi="Tahoma" w:cs="Tahoma"/>
          </w:rPr>
          <w:t xml:space="preserve">, </w:t>
        </w:r>
      </w:ins>
      <w:ins w:id="124" w:author="Paulo" w:date="2016-02-21T13:03:00Z">
        <w:r w:rsidRPr="009B0680">
          <w:rPr>
            <w:rFonts w:ascii="Tahoma" w:hAnsi="Tahoma" w:cs="Tahoma"/>
          </w:rPr>
          <w:t xml:space="preserve">dar una </w:t>
        </w:r>
      </w:ins>
      <w:ins w:id="125" w:author="Paulo" w:date="2016-02-21T13:04:00Z">
        <w:r w:rsidRPr="009B0680">
          <w:rPr>
            <w:rFonts w:ascii="Tahoma" w:hAnsi="Tahoma" w:cs="Tahoma"/>
          </w:rPr>
          <w:t>corrección</w:t>
        </w:r>
      </w:ins>
      <w:ins w:id="126" w:author="Paulo" w:date="2016-02-21T13:03:00Z">
        <w:r w:rsidRPr="009B0680">
          <w:rPr>
            <w:rFonts w:ascii="Tahoma" w:hAnsi="Tahoma" w:cs="Tahoma"/>
          </w:rPr>
          <w:t xml:space="preserve"> </w:t>
        </w:r>
      </w:ins>
      <w:ins w:id="127" w:author="Paulo" w:date="2016-02-21T13:04:00Z">
        <w:r w:rsidRPr="009B0680">
          <w:rPr>
            <w:rFonts w:ascii="Tahoma" w:hAnsi="Tahoma" w:cs="Tahoma"/>
          </w:rPr>
          <w:t>a las situaciones problemáticas encontradas de manera que</w:t>
        </w:r>
      </w:ins>
      <w:r w:rsidR="00B37CA6" w:rsidRPr="009B0680">
        <w:rPr>
          <w:rFonts w:ascii="Tahoma" w:hAnsi="Tahoma" w:cs="Tahoma"/>
        </w:rPr>
        <w:t xml:space="preserve"> su implementación</w:t>
      </w:r>
      <w:ins w:id="128" w:author="Paulo" w:date="2016-02-21T13:04:00Z">
        <w:r w:rsidRPr="009B0680">
          <w:rPr>
            <w:rFonts w:ascii="Tahoma" w:hAnsi="Tahoma" w:cs="Tahoma"/>
          </w:rPr>
          <w:t xml:space="preserve"> </w:t>
        </w:r>
      </w:ins>
      <w:r w:rsidR="00B37CA6" w:rsidRPr="009B0680">
        <w:rPr>
          <w:rFonts w:ascii="Tahoma" w:hAnsi="Tahoma" w:cs="Tahoma"/>
        </w:rPr>
        <w:t>con</w:t>
      </w:r>
      <w:r w:rsidR="00501B95" w:rsidRPr="009B0680">
        <w:rPr>
          <w:rFonts w:ascii="Tahoma" w:hAnsi="Tahoma" w:cs="Tahoma"/>
        </w:rPr>
        <w:t xml:space="preserve"> </w:t>
      </w:r>
      <w:r w:rsidR="00B37CA6" w:rsidRPr="009B0680">
        <w:rPr>
          <w:rFonts w:ascii="Tahoma" w:hAnsi="Tahoma" w:cs="Tahoma"/>
        </w:rPr>
        <w:t>lleve un valor agregado</w:t>
      </w:r>
      <w:ins w:id="129" w:author="Paulo" w:date="2016-02-21T13:04:00Z">
        <w:r w:rsidRPr="009B0680">
          <w:rPr>
            <w:rFonts w:ascii="Tahoma" w:hAnsi="Tahoma" w:cs="Tahoma"/>
          </w:rPr>
          <w:t xml:space="preserve">. </w:t>
        </w:r>
      </w:ins>
    </w:p>
    <w:p w:rsidR="004F6D60" w:rsidRPr="009B0680" w:rsidDel="00F623D5" w:rsidRDefault="00380CE5" w:rsidP="0011356E">
      <w:pPr>
        <w:pStyle w:val="InfoBlue"/>
        <w:rPr>
          <w:del w:id="130" w:author="Paulo" w:date="2016-02-21T13:01:00Z"/>
          <w:sz w:val="20"/>
          <w:szCs w:val="20"/>
        </w:rPr>
      </w:pPr>
      <w:del w:id="131" w:author="Paulo" w:date="2016-02-21T13:01:00Z">
        <w:r w:rsidRPr="009B0680" w:rsidDel="00F623D5">
          <w:rPr>
            <w:sz w:val="20"/>
            <w:szCs w:val="20"/>
          </w:rPr>
          <w:delText xml:space="preserve">[A brief description of the scope of this </w:delText>
        </w:r>
        <w:r w:rsidRPr="009B0680" w:rsidDel="00F623D5">
          <w:rPr>
            <w:b/>
            <w:bCs/>
            <w:sz w:val="20"/>
            <w:szCs w:val="20"/>
          </w:rPr>
          <w:delText xml:space="preserve">Business Vision </w:delText>
        </w:r>
        <w:r w:rsidRPr="009B0680" w:rsidDel="00F623D5">
          <w:rPr>
            <w:sz w:val="20"/>
            <w:szCs w:val="20"/>
          </w:rPr>
          <w:delText>document; what Project(s) it is associated with and anything else that is affected or influenced by this document.]</w:delText>
        </w:r>
        <w:bookmarkStart w:id="132" w:name="_Toc443843866"/>
        <w:bookmarkStart w:id="133" w:name="_Toc443843941"/>
        <w:bookmarkStart w:id="134" w:name="_Toc445051579"/>
        <w:bookmarkStart w:id="135" w:name="_Toc464329048"/>
        <w:bookmarkStart w:id="136" w:name="_Toc464329231"/>
        <w:bookmarkStart w:id="137" w:name="_Toc464329331"/>
        <w:bookmarkStart w:id="138" w:name="_Toc464329427"/>
        <w:bookmarkStart w:id="139" w:name="_Toc464329605"/>
        <w:bookmarkStart w:id="140" w:name="_Toc464329693"/>
        <w:bookmarkEnd w:id="132"/>
        <w:bookmarkEnd w:id="133"/>
        <w:bookmarkEnd w:id="134"/>
        <w:bookmarkEnd w:id="135"/>
        <w:bookmarkEnd w:id="136"/>
        <w:bookmarkEnd w:id="137"/>
        <w:bookmarkEnd w:id="138"/>
        <w:bookmarkEnd w:id="139"/>
        <w:bookmarkEnd w:id="140"/>
      </w:del>
    </w:p>
    <w:p w:rsidR="004F6D60" w:rsidRPr="009B0680" w:rsidRDefault="00380CE5">
      <w:pPr>
        <w:pStyle w:val="Ttulo2"/>
        <w:rPr>
          <w:rFonts w:ascii="Tahoma" w:hAnsi="Tahoma" w:cs="Tahoma"/>
        </w:rPr>
      </w:pPr>
      <w:bookmarkStart w:id="141" w:name="_Toc456598589"/>
      <w:bookmarkStart w:id="142" w:name="_Toc456600920"/>
      <w:del w:id="143" w:author="Paulo" w:date="2016-02-21T18:57:00Z">
        <w:r w:rsidRPr="009B0680" w:rsidDel="00787004">
          <w:rPr>
            <w:rFonts w:ascii="Tahoma" w:hAnsi="Tahoma" w:cs="Tahoma"/>
          </w:rPr>
          <w:delText>Definitions</w:delText>
        </w:r>
      </w:del>
      <w:bookmarkStart w:id="144" w:name="_Toc464329694"/>
      <w:ins w:id="145" w:author="Paulo" w:date="2016-02-21T18:57:00Z">
        <w:r w:rsidR="00787004" w:rsidRPr="009B0680">
          <w:rPr>
            <w:rFonts w:ascii="Tahoma" w:hAnsi="Tahoma" w:cs="Tahoma"/>
          </w:rPr>
          <w:t>Definiciones</w:t>
        </w:r>
      </w:ins>
      <w:r w:rsidRPr="009B0680">
        <w:rPr>
          <w:rFonts w:ascii="Tahoma" w:hAnsi="Tahoma" w:cs="Tahoma"/>
        </w:rPr>
        <w:t xml:space="preserve">, </w:t>
      </w:r>
      <w:del w:id="146" w:author="Paulo" w:date="2016-02-21T18:57:00Z">
        <w:r w:rsidRPr="009B0680" w:rsidDel="00787004">
          <w:rPr>
            <w:rFonts w:ascii="Tahoma" w:hAnsi="Tahoma" w:cs="Tahoma"/>
          </w:rPr>
          <w:delText>Acronyms</w:delText>
        </w:r>
      </w:del>
      <w:ins w:id="147" w:author="Paulo" w:date="2016-02-21T18:58:00Z">
        <w:r w:rsidR="00787004" w:rsidRPr="009B0680">
          <w:rPr>
            <w:rFonts w:ascii="Tahoma" w:hAnsi="Tahoma" w:cs="Tahoma"/>
          </w:rPr>
          <w:t>Acrónimos</w:t>
        </w:r>
      </w:ins>
      <w:del w:id="148" w:author="Paulo" w:date="2016-02-21T18:59:00Z">
        <w:r w:rsidRPr="009B0680" w:rsidDel="00615801">
          <w:rPr>
            <w:rFonts w:ascii="Tahoma" w:hAnsi="Tahoma" w:cs="Tahoma"/>
          </w:rPr>
          <w:delText>,</w:delText>
        </w:r>
      </w:del>
      <w:r w:rsidRPr="009B0680">
        <w:rPr>
          <w:rFonts w:ascii="Tahoma" w:hAnsi="Tahoma" w:cs="Tahoma"/>
        </w:rPr>
        <w:t xml:space="preserve"> </w:t>
      </w:r>
      <w:del w:id="149" w:author="Paulo" w:date="2016-02-21T18:59:00Z">
        <w:r w:rsidRPr="009B0680" w:rsidDel="00615801">
          <w:rPr>
            <w:rFonts w:ascii="Tahoma" w:hAnsi="Tahoma" w:cs="Tahoma"/>
          </w:rPr>
          <w:delText xml:space="preserve">and </w:delText>
        </w:r>
      </w:del>
      <w:ins w:id="150" w:author="Paulo" w:date="2016-02-21T18:59:00Z">
        <w:r w:rsidR="00615801" w:rsidRPr="009B0680">
          <w:rPr>
            <w:rFonts w:ascii="Tahoma" w:hAnsi="Tahoma" w:cs="Tahoma"/>
          </w:rPr>
          <w:t xml:space="preserve">y </w:t>
        </w:r>
      </w:ins>
      <w:r w:rsidRPr="009B0680">
        <w:rPr>
          <w:rFonts w:ascii="Tahoma" w:hAnsi="Tahoma" w:cs="Tahoma"/>
        </w:rPr>
        <w:t>Ab</w:t>
      </w:r>
      <w:ins w:id="151" w:author="Paulo" w:date="2016-02-21T18:58:00Z">
        <w:r w:rsidR="00787004" w:rsidRPr="009B0680">
          <w:rPr>
            <w:rFonts w:ascii="Tahoma" w:hAnsi="Tahoma" w:cs="Tahoma"/>
          </w:rPr>
          <w:t>reviaciones</w:t>
        </w:r>
      </w:ins>
      <w:bookmarkEnd w:id="144"/>
      <w:del w:id="152" w:author="Paulo" w:date="2016-02-21T18:58:00Z">
        <w:r w:rsidRPr="009B0680" w:rsidDel="00787004">
          <w:rPr>
            <w:rFonts w:ascii="Tahoma" w:hAnsi="Tahoma" w:cs="Tahoma"/>
          </w:rPr>
          <w:delText>breviations</w:delText>
        </w:r>
      </w:del>
      <w:bookmarkEnd w:id="141"/>
      <w:bookmarkEnd w:id="142"/>
    </w:p>
    <w:p w:rsidR="004F6D60" w:rsidRPr="009B0680" w:rsidRDefault="004F6D60">
      <w:pPr>
        <w:pStyle w:val="InfoBlue"/>
        <w:pPrChange w:id="153" w:author="Paulo" w:date="2016-03-05T21:51:00Z">
          <w:pPr>
            <w:ind w:left="518"/>
          </w:pPr>
        </w:pPrChange>
      </w:pPr>
    </w:p>
    <w:p w:rsidR="00081328" w:rsidRPr="009B0680" w:rsidRDefault="00E83A80" w:rsidP="00081328">
      <w:pPr>
        <w:pStyle w:val="Textoindependiente"/>
        <w:rPr>
          <w:rFonts w:ascii="Tahoma" w:hAnsi="Tahoma" w:cs="Tahoma"/>
        </w:rPr>
      </w:pPr>
      <w:r w:rsidRPr="009B0680">
        <w:rPr>
          <w:rFonts w:ascii="Tahoma" w:hAnsi="Tahoma" w:cs="Tahoma"/>
        </w:rPr>
        <w:t>Realidad virtual</w:t>
      </w:r>
      <w:r w:rsidR="009210D6" w:rsidRPr="009B0680">
        <w:rPr>
          <w:rFonts w:ascii="Tahoma" w:hAnsi="Tahoma" w:cs="Tahoma"/>
        </w:rPr>
        <w:t>:</w:t>
      </w:r>
      <w:r w:rsidRPr="009B0680">
        <w:rPr>
          <w:rFonts w:ascii="Tahoma" w:hAnsi="Tahoma" w:cs="Tahoma"/>
        </w:rPr>
        <w:t xml:space="preserve"> Entorno de escenas u objetos de apariencia real, generado mediante tecnología informática que crea la sensación al </w:t>
      </w:r>
      <w:r w:rsidR="005654C1" w:rsidRPr="009B0680">
        <w:rPr>
          <w:rFonts w:ascii="Tahoma" w:hAnsi="Tahoma" w:cs="Tahoma"/>
        </w:rPr>
        <w:t>usuario de estar inmerso en él.</w:t>
      </w:r>
    </w:p>
    <w:p w:rsidR="005654C1" w:rsidRPr="009B0680" w:rsidRDefault="005654C1" w:rsidP="00081328">
      <w:pPr>
        <w:pStyle w:val="Textoindependiente"/>
        <w:rPr>
          <w:rFonts w:ascii="Tahoma" w:hAnsi="Tahoma" w:cs="Tahoma"/>
        </w:rPr>
      </w:pPr>
      <w:r w:rsidRPr="009B0680">
        <w:rPr>
          <w:rFonts w:ascii="Tahoma" w:hAnsi="Tahoma" w:cs="Tahoma"/>
        </w:rPr>
        <w:t>Prototipo: Representación limitada de un producto, permite a las partes probarlo en situaciones reales o explorar su uso, creando así un proceso de diseño de iteración que genera calidad.</w:t>
      </w:r>
    </w:p>
    <w:p w:rsidR="005654C1" w:rsidRPr="009B0680" w:rsidRDefault="005654C1" w:rsidP="00081328">
      <w:pPr>
        <w:pStyle w:val="Textoindependiente"/>
        <w:rPr>
          <w:rFonts w:ascii="Tahoma" w:hAnsi="Tahoma" w:cs="Tahoma"/>
        </w:rPr>
      </w:pPr>
      <w:r w:rsidRPr="009B0680">
        <w:rPr>
          <w:rFonts w:ascii="Tahoma" w:hAnsi="Tahoma" w:cs="Tahoma"/>
        </w:rPr>
        <w:t xml:space="preserve">Calculo vectorial: Campo de las matemáticas referidas al análisis real </w:t>
      </w:r>
      <w:proofErr w:type="spellStart"/>
      <w:r w:rsidRPr="009B0680">
        <w:rPr>
          <w:rFonts w:ascii="Tahoma" w:hAnsi="Tahoma" w:cs="Tahoma"/>
        </w:rPr>
        <w:t>multivariable</w:t>
      </w:r>
      <w:proofErr w:type="spellEnd"/>
      <w:r w:rsidRPr="009B0680">
        <w:rPr>
          <w:rFonts w:ascii="Tahoma" w:hAnsi="Tahoma" w:cs="Tahoma"/>
        </w:rPr>
        <w:t xml:space="preserve"> de vectores en 2 o </w:t>
      </w:r>
      <w:r w:rsidR="003638CE" w:rsidRPr="009B0680">
        <w:rPr>
          <w:rFonts w:ascii="Tahoma" w:hAnsi="Tahoma" w:cs="Tahoma"/>
        </w:rPr>
        <w:t>más</w:t>
      </w:r>
      <w:r w:rsidRPr="009B0680">
        <w:rPr>
          <w:rFonts w:ascii="Tahoma" w:hAnsi="Tahoma" w:cs="Tahoma"/>
        </w:rPr>
        <w:t xml:space="preserve"> dimensiones.</w:t>
      </w:r>
    </w:p>
    <w:p w:rsidR="003351A7" w:rsidRPr="009B0680" w:rsidRDefault="003351A7" w:rsidP="00081328">
      <w:pPr>
        <w:pStyle w:val="Textoindependiente"/>
        <w:rPr>
          <w:rFonts w:ascii="Tahoma" w:hAnsi="Tahoma" w:cs="Tahoma"/>
        </w:rPr>
      </w:pPr>
    </w:p>
    <w:p w:rsidR="004F6D60" w:rsidRPr="009B0680" w:rsidDel="00CF3064" w:rsidRDefault="00380CE5">
      <w:pPr>
        <w:pStyle w:val="Ttulo2"/>
        <w:rPr>
          <w:del w:id="154" w:author="Paulo" w:date="2016-02-21T13:27:00Z"/>
          <w:rFonts w:ascii="Tahoma" w:hAnsi="Tahoma" w:cs="Tahoma"/>
        </w:rPr>
      </w:pPr>
      <w:bookmarkStart w:id="155" w:name="_Toc456598590"/>
      <w:bookmarkStart w:id="156" w:name="_Toc456600921"/>
      <w:del w:id="157" w:author="Paulo" w:date="2016-02-21T13:09:00Z">
        <w:r w:rsidRPr="009B0680" w:rsidDel="000A54F9">
          <w:rPr>
            <w:rFonts w:ascii="Tahoma" w:hAnsi="Tahoma" w:cs="Tahoma"/>
          </w:rPr>
          <w:delText>References</w:delText>
        </w:r>
      </w:del>
      <w:bookmarkStart w:id="158" w:name="_Toc443843868"/>
      <w:bookmarkStart w:id="159" w:name="_Toc443843943"/>
      <w:bookmarkStart w:id="160" w:name="_Toc445051581"/>
      <w:bookmarkStart w:id="161" w:name="_Toc464329050"/>
      <w:bookmarkStart w:id="162" w:name="_Toc464329233"/>
      <w:bookmarkStart w:id="163" w:name="_Toc464329333"/>
      <w:bookmarkStart w:id="164" w:name="_Toc464329429"/>
      <w:bookmarkStart w:id="165" w:name="_Toc464329607"/>
      <w:bookmarkStart w:id="166" w:name="_Toc464329695"/>
      <w:bookmarkEnd w:id="155"/>
      <w:bookmarkEnd w:id="156"/>
      <w:bookmarkEnd w:id="158"/>
      <w:bookmarkEnd w:id="159"/>
      <w:bookmarkEnd w:id="160"/>
      <w:bookmarkEnd w:id="161"/>
      <w:bookmarkEnd w:id="162"/>
      <w:bookmarkEnd w:id="163"/>
      <w:bookmarkEnd w:id="164"/>
      <w:bookmarkEnd w:id="165"/>
      <w:bookmarkEnd w:id="166"/>
    </w:p>
    <w:p w:rsidR="004F6D60" w:rsidRPr="009B0680" w:rsidDel="00CF3064" w:rsidRDefault="00380CE5" w:rsidP="0011356E">
      <w:pPr>
        <w:pStyle w:val="InfoBlue"/>
        <w:rPr>
          <w:del w:id="167" w:author="Paulo" w:date="2016-02-21T13:27:00Z"/>
          <w:sz w:val="20"/>
          <w:szCs w:val="20"/>
        </w:rPr>
      </w:pPr>
      <w:del w:id="168" w:author="Paulo" w:date="2016-02-21T13:27:00Z">
        <w:r w:rsidRPr="009B0680" w:rsidDel="00CF3064">
          <w:rPr>
            <w:sz w:val="20"/>
            <w:szCs w:val="20"/>
          </w:rPr>
          <w:delText xml:space="preserve">[This subsection provides a complete list of all documents referenced elsewhere in the </w:delText>
        </w:r>
        <w:r w:rsidRPr="009B0680" w:rsidDel="00CF3064">
          <w:rPr>
            <w:b/>
            <w:bCs/>
            <w:sz w:val="20"/>
            <w:szCs w:val="20"/>
          </w:rPr>
          <w:delText xml:space="preserve">Business Vision. </w:delText>
        </w:r>
        <w:r w:rsidRPr="009B0680" w:rsidDel="00CF3064">
          <w:rPr>
            <w:sz w:val="20"/>
            <w:szCs w:val="20"/>
          </w:rPr>
          <w:delText>Identify each document by title, report number if applicable, date, and publishing organization. Specify the sources from which the references can be obtained. This information may be provided by reference to an appendix or to another document.]</w:delText>
        </w:r>
        <w:bookmarkStart w:id="169" w:name="_Toc443843869"/>
        <w:bookmarkStart w:id="170" w:name="_Toc443843944"/>
        <w:bookmarkStart w:id="171" w:name="_Toc445051582"/>
        <w:bookmarkStart w:id="172" w:name="_Toc464329051"/>
        <w:bookmarkStart w:id="173" w:name="_Toc464329234"/>
        <w:bookmarkStart w:id="174" w:name="_Toc464329334"/>
        <w:bookmarkStart w:id="175" w:name="_Toc464329430"/>
        <w:bookmarkStart w:id="176" w:name="_Toc464329608"/>
        <w:bookmarkStart w:id="177" w:name="_Toc464329696"/>
        <w:bookmarkEnd w:id="169"/>
        <w:bookmarkEnd w:id="170"/>
        <w:bookmarkEnd w:id="171"/>
        <w:bookmarkEnd w:id="172"/>
        <w:bookmarkEnd w:id="173"/>
        <w:bookmarkEnd w:id="174"/>
        <w:bookmarkEnd w:id="175"/>
        <w:bookmarkEnd w:id="176"/>
        <w:bookmarkEnd w:id="177"/>
      </w:del>
    </w:p>
    <w:p w:rsidR="004F6D60" w:rsidRPr="009B0680" w:rsidRDefault="00380CE5">
      <w:pPr>
        <w:pStyle w:val="Ttulo2"/>
        <w:rPr>
          <w:ins w:id="178" w:author="Paulo" w:date="2016-02-21T13:14:00Z"/>
          <w:rFonts w:ascii="Tahoma" w:hAnsi="Tahoma" w:cs="Tahoma"/>
        </w:rPr>
      </w:pPr>
      <w:bookmarkStart w:id="179" w:name="_Toc456598591"/>
      <w:bookmarkStart w:id="180" w:name="_Toc456600922"/>
      <w:bookmarkStart w:id="181" w:name="_Toc443816550"/>
      <w:del w:id="182" w:author="Paulo" w:date="2016-02-21T13:21:00Z">
        <w:r w:rsidRPr="009B0680" w:rsidDel="00803C70">
          <w:rPr>
            <w:rFonts w:ascii="Tahoma" w:hAnsi="Tahoma" w:cs="Tahoma"/>
          </w:rPr>
          <w:delText>Overview</w:delText>
        </w:r>
      </w:del>
      <w:bookmarkStart w:id="183" w:name="_Toc464329697"/>
      <w:bookmarkEnd w:id="179"/>
      <w:bookmarkEnd w:id="180"/>
      <w:bookmarkEnd w:id="181"/>
      <w:ins w:id="184" w:author="Paulo" w:date="2016-02-21T13:21:00Z">
        <w:r w:rsidR="00803C70" w:rsidRPr="009B0680">
          <w:rPr>
            <w:rFonts w:ascii="Tahoma" w:hAnsi="Tahoma" w:cs="Tahoma"/>
          </w:rPr>
          <w:t>Visión de conjunto</w:t>
        </w:r>
      </w:ins>
      <w:bookmarkEnd w:id="183"/>
    </w:p>
    <w:p w:rsidR="000A54F9" w:rsidRPr="009B0680" w:rsidRDefault="000A54F9">
      <w:pPr>
        <w:ind w:left="720"/>
        <w:rPr>
          <w:rFonts w:ascii="Tahoma" w:hAnsi="Tahoma" w:cs="Tahoma"/>
        </w:rPr>
        <w:pPrChange w:id="185" w:author="Paulo" w:date="2016-02-21T13:14:00Z">
          <w:pPr>
            <w:pStyle w:val="Ttulo2"/>
          </w:pPr>
        </w:pPrChange>
      </w:pPr>
      <w:ins w:id="186" w:author="Paulo" w:date="2016-02-21T13:14:00Z">
        <w:r w:rsidRPr="009B0680">
          <w:rPr>
            <w:rFonts w:ascii="Tahoma" w:hAnsi="Tahoma" w:cs="Tahoma"/>
          </w:rPr>
          <w:t xml:space="preserve">El documento </w:t>
        </w:r>
      </w:ins>
      <w:ins w:id="187" w:author="Paulo" w:date="2016-02-21T18:59:00Z">
        <w:r w:rsidR="00615801" w:rsidRPr="009B0680">
          <w:rPr>
            <w:rFonts w:ascii="Tahoma" w:hAnsi="Tahoma" w:cs="Tahoma"/>
          </w:rPr>
          <w:t>está</w:t>
        </w:r>
      </w:ins>
      <w:ins w:id="188" w:author="Paulo" w:date="2016-02-21T13:17:00Z">
        <w:r w:rsidRPr="009B0680">
          <w:rPr>
            <w:rFonts w:ascii="Tahoma" w:hAnsi="Tahoma" w:cs="Tahoma"/>
          </w:rPr>
          <w:t xml:space="preserve"> constituido por una introducción, que contiene </w:t>
        </w:r>
      </w:ins>
      <w:ins w:id="189" w:author="Paulo" w:date="2016-02-21T13:19:00Z">
        <w:r w:rsidR="00803C70" w:rsidRPr="009B0680">
          <w:rPr>
            <w:rFonts w:ascii="Tahoma" w:hAnsi="Tahoma" w:cs="Tahoma"/>
          </w:rPr>
          <w:t xml:space="preserve">una breve descripción del objetivo general del documento, el posicionamiento tiene que ver con toda la parte de la situación problemática, </w:t>
        </w:r>
      </w:ins>
      <w:ins w:id="190" w:author="Paulo" w:date="2016-02-21T13:20:00Z">
        <w:r w:rsidR="00803C70" w:rsidRPr="009B0680">
          <w:rPr>
            <w:rFonts w:ascii="Tahoma" w:hAnsi="Tahoma" w:cs="Tahoma"/>
          </w:rPr>
          <w:t xml:space="preserve">el estado del producto y </w:t>
        </w:r>
      </w:ins>
      <w:ins w:id="191" w:author="Paulo" w:date="2016-02-21T18:59:00Z">
        <w:r w:rsidR="00615801" w:rsidRPr="009B0680">
          <w:rPr>
            <w:rFonts w:ascii="Tahoma" w:hAnsi="Tahoma" w:cs="Tahoma"/>
          </w:rPr>
          <w:t>cuál</w:t>
        </w:r>
      </w:ins>
      <w:ins w:id="192" w:author="Paulo" w:date="2016-02-21T13:20:00Z">
        <w:r w:rsidR="00803C70" w:rsidRPr="009B0680">
          <w:rPr>
            <w:rFonts w:ascii="Tahoma" w:hAnsi="Tahoma" w:cs="Tahoma"/>
          </w:rPr>
          <w:t xml:space="preserve"> es la oportunidad de negocio planteada</w:t>
        </w:r>
      </w:ins>
      <w:ins w:id="193" w:author="Paulo" w:date="2016-02-21T13:21:00Z">
        <w:r w:rsidR="00803C70" w:rsidRPr="009B0680">
          <w:rPr>
            <w:rFonts w:ascii="Tahoma" w:hAnsi="Tahoma" w:cs="Tahoma"/>
          </w:rPr>
          <w:t xml:space="preserve">,  la categoría para los </w:t>
        </w:r>
        <w:proofErr w:type="spellStart"/>
        <w:r w:rsidR="00803C70" w:rsidRPr="009B0680">
          <w:rPr>
            <w:rFonts w:ascii="Tahoma" w:hAnsi="Tahoma" w:cs="Tahoma"/>
          </w:rPr>
          <w:t>Stakeholders</w:t>
        </w:r>
      </w:ins>
      <w:proofErr w:type="spellEnd"/>
      <w:ins w:id="194" w:author="Paulo" w:date="2016-02-21T13:22:00Z">
        <w:r w:rsidR="00803C70" w:rsidRPr="009B0680">
          <w:rPr>
            <w:rFonts w:ascii="Tahoma" w:hAnsi="Tahoma" w:cs="Tahoma"/>
          </w:rPr>
          <w:t xml:space="preserve"> y consumidores provee una perspectiva general de la </w:t>
        </w:r>
      </w:ins>
      <w:ins w:id="195" w:author="Paulo" w:date="2016-02-21T13:24:00Z">
        <w:r w:rsidR="00803C70" w:rsidRPr="009B0680">
          <w:rPr>
            <w:rFonts w:ascii="Tahoma" w:hAnsi="Tahoma" w:cs="Tahoma"/>
          </w:rPr>
          <w:t>situación</w:t>
        </w:r>
      </w:ins>
      <w:ins w:id="196" w:author="Paulo" w:date="2016-02-21T13:22:00Z">
        <w:r w:rsidR="00803C70" w:rsidRPr="009B0680">
          <w:rPr>
            <w:rFonts w:ascii="Tahoma" w:hAnsi="Tahoma" w:cs="Tahoma"/>
          </w:rPr>
          <w:t xml:space="preserve"> de</w:t>
        </w:r>
      </w:ins>
      <w:r w:rsidR="009210D6" w:rsidRPr="009B0680">
        <w:rPr>
          <w:rFonts w:ascii="Tahoma" w:hAnsi="Tahoma" w:cs="Tahoma"/>
        </w:rPr>
        <w:t xml:space="preserve"> los interesados</w:t>
      </w:r>
      <w:ins w:id="197" w:author="Paulo" w:date="2016-02-21T13:23:00Z">
        <w:r w:rsidR="00803C70" w:rsidRPr="009B0680">
          <w:rPr>
            <w:rFonts w:ascii="Tahoma" w:hAnsi="Tahoma" w:cs="Tahoma"/>
          </w:rPr>
          <w:t>, los roles y necesidades de los interesados</w:t>
        </w:r>
      </w:ins>
      <w:ins w:id="198" w:author="Paulo" w:date="2016-02-21T13:20:00Z">
        <w:r w:rsidR="00803C70" w:rsidRPr="009B0680">
          <w:rPr>
            <w:rFonts w:ascii="Tahoma" w:hAnsi="Tahoma" w:cs="Tahoma"/>
          </w:rPr>
          <w:t xml:space="preserve"> </w:t>
        </w:r>
      </w:ins>
      <w:ins w:id="199" w:author="Paulo" w:date="2016-02-21T13:24:00Z">
        <w:r w:rsidR="00803C70" w:rsidRPr="009B0680">
          <w:rPr>
            <w:rFonts w:ascii="Tahoma" w:hAnsi="Tahoma" w:cs="Tahoma"/>
          </w:rPr>
          <w:t xml:space="preserve">, también se cuenta con los objetivos del modelado de negocio que surgen de acuerdo al </w:t>
        </w:r>
      </w:ins>
      <w:ins w:id="200" w:author="Paulo" w:date="2016-02-21T13:25:00Z">
        <w:r w:rsidR="00803C70" w:rsidRPr="009B0680">
          <w:rPr>
            <w:rFonts w:ascii="Tahoma" w:hAnsi="Tahoma" w:cs="Tahoma"/>
          </w:rPr>
          <w:t>análisis</w:t>
        </w:r>
      </w:ins>
      <w:ins w:id="201" w:author="Paulo" w:date="2016-02-21T13:24:00Z">
        <w:r w:rsidR="00803C70" w:rsidRPr="009B0680">
          <w:rPr>
            <w:rFonts w:ascii="Tahoma" w:hAnsi="Tahoma" w:cs="Tahoma"/>
          </w:rPr>
          <w:t xml:space="preserve"> </w:t>
        </w:r>
      </w:ins>
      <w:ins w:id="202" w:author="Paulo" w:date="2016-02-21T13:25:00Z">
        <w:r w:rsidR="00803C70" w:rsidRPr="009B0680">
          <w:rPr>
            <w:rFonts w:ascii="Tahoma" w:hAnsi="Tahoma" w:cs="Tahoma"/>
          </w:rPr>
          <w:t>realizado dando a conocer las necesidades del negocio</w:t>
        </w:r>
      </w:ins>
      <w:ins w:id="203" w:author="Paulo" w:date="2016-02-21T13:26:00Z">
        <w:r w:rsidR="00803C70" w:rsidRPr="009B0680">
          <w:rPr>
            <w:rFonts w:ascii="Tahoma" w:hAnsi="Tahoma" w:cs="Tahoma"/>
          </w:rPr>
          <w:t xml:space="preserve">, para terminar </w:t>
        </w:r>
      </w:ins>
      <w:r w:rsidR="003936EA" w:rsidRPr="009B0680">
        <w:rPr>
          <w:rFonts w:ascii="Tahoma" w:hAnsi="Tahoma" w:cs="Tahoma"/>
        </w:rPr>
        <w:t>con</w:t>
      </w:r>
      <w:ins w:id="204" w:author="Paulo" w:date="2016-02-21T13:26:00Z">
        <w:r w:rsidR="00803C70" w:rsidRPr="009B0680">
          <w:rPr>
            <w:rFonts w:ascii="Tahoma" w:hAnsi="Tahoma" w:cs="Tahoma"/>
          </w:rPr>
          <w:t xml:space="preserve"> referencias, palabras claves y otros requerimientos. </w:t>
        </w:r>
      </w:ins>
    </w:p>
    <w:p w:rsidR="00E07A43" w:rsidRPr="009B0680" w:rsidRDefault="00E07A43" w:rsidP="00E07A43">
      <w:pPr>
        <w:ind w:left="720"/>
        <w:rPr>
          <w:rFonts w:ascii="Tahoma" w:hAnsi="Tahoma" w:cs="Tahoma"/>
        </w:rPr>
      </w:pPr>
    </w:p>
    <w:p w:rsidR="004F6D60" w:rsidRPr="009B0680" w:rsidDel="000A54F9" w:rsidRDefault="00380CE5" w:rsidP="0011356E">
      <w:pPr>
        <w:pStyle w:val="InfoBlue"/>
        <w:rPr>
          <w:del w:id="205" w:author="Paulo" w:date="2016-02-21T13:14:00Z"/>
          <w:sz w:val="20"/>
          <w:szCs w:val="20"/>
        </w:rPr>
      </w:pPr>
      <w:del w:id="206" w:author="Paulo" w:date="2016-02-21T13:14:00Z">
        <w:r w:rsidRPr="009B0680" w:rsidDel="000A54F9">
          <w:rPr>
            <w:sz w:val="20"/>
            <w:szCs w:val="20"/>
          </w:rPr>
          <w:lastRenderedPageBreak/>
          <w:delText xml:space="preserve">[This subsection describes what the rest of the </w:delText>
        </w:r>
        <w:r w:rsidRPr="009B0680" w:rsidDel="000A54F9">
          <w:rPr>
            <w:b/>
            <w:bCs/>
            <w:sz w:val="20"/>
            <w:szCs w:val="20"/>
          </w:rPr>
          <w:delText xml:space="preserve">Business Vision </w:delText>
        </w:r>
        <w:r w:rsidRPr="009B0680" w:rsidDel="000A54F9">
          <w:rPr>
            <w:sz w:val="20"/>
            <w:szCs w:val="20"/>
          </w:rPr>
          <w:delText>contains and explains how the document is organized.]</w:delText>
        </w:r>
        <w:bookmarkStart w:id="207" w:name="_Toc443843871"/>
        <w:bookmarkStart w:id="208" w:name="_Toc443843946"/>
        <w:bookmarkStart w:id="209" w:name="_Toc445051584"/>
        <w:bookmarkStart w:id="210" w:name="_Toc464329053"/>
        <w:bookmarkStart w:id="211" w:name="_Toc464329236"/>
        <w:bookmarkStart w:id="212" w:name="_Toc464329336"/>
        <w:bookmarkStart w:id="213" w:name="_Toc464329432"/>
        <w:bookmarkStart w:id="214" w:name="_Toc464329610"/>
        <w:bookmarkStart w:id="215" w:name="_Toc464329698"/>
        <w:bookmarkEnd w:id="207"/>
        <w:bookmarkEnd w:id="208"/>
        <w:bookmarkEnd w:id="209"/>
        <w:bookmarkEnd w:id="210"/>
        <w:bookmarkEnd w:id="211"/>
        <w:bookmarkEnd w:id="212"/>
        <w:bookmarkEnd w:id="213"/>
        <w:bookmarkEnd w:id="214"/>
        <w:bookmarkEnd w:id="215"/>
      </w:del>
    </w:p>
    <w:p w:rsidR="004F6D60" w:rsidRPr="009B0680" w:rsidRDefault="00380CE5">
      <w:pPr>
        <w:pStyle w:val="Ttulo1"/>
        <w:rPr>
          <w:rFonts w:ascii="Tahoma" w:hAnsi="Tahoma" w:cs="Tahoma"/>
          <w:sz w:val="20"/>
        </w:rPr>
      </w:pPr>
      <w:bookmarkStart w:id="216" w:name="_Toc464329699"/>
      <w:r w:rsidRPr="009B0680">
        <w:rPr>
          <w:rFonts w:ascii="Tahoma" w:hAnsi="Tahoma" w:cs="Tahoma"/>
          <w:sz w:val="20"/>
        </w:rPr>
        <w:t>Posi</w:t>
      </w:r>
      <w:ins w:id="217" w:author="Paulo" w:date="2016-02-21T13:28:00Z">
        <w:r w:rsidR="00CF3064" w:rsidRPr="009B0680">
          <w:rPr>
            <w:rFonts w:ascii="Tahoma" w:hAnsi="Tahoma" w:cs="Tahoma"/>
            <w:sz w:val="20"/>
          </w:rPr>
          <w:t>cionamiento</w:t>
        </w:r>
      </w:ins>
      <w:bookmarkEnd w:id="216"/>
      <w:del w:id="218" w:author="Paulo" w:date="2016-02-21T13:28:00Z">
        <w:r w:rsidRPr="009B0680" w:rsidDel="00CF3064">
          <w:rPr>
            <w:rFonts w:ascii="Tahoma" w:hAnsi="Tahoma" w:cs="Tahoma"/>
            <w:sz w:val="20"/>
          </w:rPr>
          <w:delText>tioning</w:delText>
        </w:r>
      </w:del>
      <w:bookmarkEnd w:id="49"/>
      <w:bookmarkEnd w:id="50"/>
    </w:p>
    <w:p w:rsidR="004F6D60" w:rsidRPr="009B0680" w:rsidRDefault="00380CE5">
      <w:pPr>
        <w:pStyle w:val="Ttulo2"/>
        <w:rPr>
          <w:rFonts w:ascii="Tahoma" w:hAnsi="Tahoma" w:cs="Tahoma"/>
        </w:rPr>
      </w:pPr>
      <w:bookmarkStart w:id="219" w:name="_Toc436203378"/>
      <w:bookmarkStart w:id="220" w:name="_Toc452813578"/>
      <w:del w:id="221" w:author="Paulo" w:date="2016-02-21T13:29:00Z">
        <w:r w:rsidRPr="009B0680" w:rsidDel="007923AD">
          <w:rPr>
            <w:rFonts w:ascii="Tahoma" w:hAnsi="Tahoma" w:cs="Tahoma"/>
          </w:rPr>
          <w:delText>B</w:delText>
        </w:r>
      </w:del>
      <w:bookmarkStart w:id="222" w:name="_Toc464329700"/>
      <w:ins w:id="223" w:author="Paulo" w:date="2016-02-21T13:29:00Z">
        <w:r w:rsidR="007923AD" w:rsidRPr="009B0680">
          <w:rPr>
            <w:rFonts w:ascii="Tahoma" w:hAnsi="Tahoma" w:cs="Tahoma"/>
          </w:rPr>
          <w:t>Oportunidad de negocio</w:t>
        </w:r>
      </w:ins>
      <w:bookmarkEnd w:id="222"/>
      <w:del w:id="224" w:author="Paulo" w:date="2016-02-21T13:29:00Z">
        <w:r w:rsidRPr="009B0680" w:rsidDel="007923AD">
          <w:rPr>
            <w:rFonts w:ascii="Tahoma" w:hAnsi="Tahoma" w:cs="Tahoma"/>
          </w:rPr>
          <w:delText>usiness Opportunity</w:delText>
        </w:r>
      </w:del>
      <w:bookmarkEnd w:id="219"/>
      <w:bookmarkEnd w:id="220"/>
    </w:p>
    <w:p w:rsidR="00045EFB" w:rsidRPr="009B0680" w:rsidRDefault="00045EFB" w:rsidP="00045EFB">
      <w:pPr>
        <w:rPr>
          <w:rFonts w:ascii="Tahoma" w:hAnsi="Tahoma" w:cs="Tahoma"/>
        </w:rPr>
      </w:pPr>
    </w:p>
    <w:p w:rsidR="00045EFB" w:rsidRPr="009B0680" w:rsidRDefault="00045EFB" w:rsidP="0086743B">
      <w:pPr>
        <w:ind w:left="720"/>
        <w:rPr>
          <w:rFonts w:ascii="Tahoma" w:hAnsi="Tahoma" w:cs="Tahoma"/>
        </w:rPr>
      </w:pPr>
      <w:del w:id="225" w:author="Paulo" w:date="2016-02-21T13:35:00Z">
        <w:r w:rsidRPr="009B0680" w:rsidDel="009C0EA3">
          <w:rPr>
            <w:rFonts w:ascii="Tahoma" w:hAnsi="Tahoma" w:cs="Tahoma"/>
          </w:rPr>
          <w:delText xml:space="preserve">Encontrar clientes potenciales para ofrecer facilidad y asequibilidad para el pago de sus obligaciones sin necesidad de interrumpir sus labores diarias, evitando pérdida de tiempo innecesario como es el hecho de realizar un pago de manera presencial en un banco. </w:delText>
        </w:r>
      </w:del>
      <w:ins w:id="226" w:author="Paulo" w:date="2016-02-21T13:35:00Z">
        <w:r w:rsidR="009C0EA3" w:rsidRPr="009B0680">
          <w:rPr>
            <w:rFonts w:ascii="Tahoma" w:hAnsi="Tahoma" w:cs="Tahoma"/>
          </w:rPr>
          <w:t xml:space="preserve">La oportunidad de negocio </w:t>
        </w:r>
      </w:ins>
      <w:ins w:id="227" w:author="Paulo" w:date="2016-02-21T13:37:00Z">
        <w:r w:rsidR="009C0EA3" w:rsidRPr="009B0680">
          <w:rPr>
            <w:rFonts w:ascii="Tahoma" w:hAnsi="Tahoma" w:cs="Tahoma"/>
          </w:rPr>
          <w:t>se basa en aportar</w:t>
        </w:r>
      </w:ins>
      <w:r w:rsidR="00000633" w:rsidRPr="009B0680">
        <w:rPr>
          <w:rFonts w:ascii="Tahoma" w:hAnsi="Tahoma" w:cs="Tahoma"/>
        </w:rPr>
        <w:t xml:space="preserve"> una ayuda significativa a estudiantes de ingeniería de sistemas y computación en la Universidad del Quindío en su fase de formación a través de las ciencias básicas, cambiando el paradigma que se viene presentando en la enseñanza de cálculo multivariado y vectorial</w:t>
      </w:r>
    </w:p>
    <w:p w:rsidR="004F6D60" w:rsidRPr="009B0680" w:rsidDel="00C523F5" w:rsidRDefault="00380CE5" w:rsidP="0011356E">
      <w:pPr>
        <w:pStyle w:val="InfoBlue"/>
        <w:rPr>
          <w:del w:id="228" w:author="Paulo" w:date="2016-02-21T13:54:00Z"/>
          <w:sz w:val="20"/>
          <w:szCs w:val="20"/>
        </w:rPr>
      </w:pPr>
      <w:del w:id="229" w:author="Paulo" w:date="2016-02-21T13:54:00Z">
        <w:r w:rsidRPr="009B0680" w:rsidDel="00C523F5">
          <w:rPr>
            <w:sz w:val="20"/>
            <w:szCs w:val="20"/>
          </w:rPr>
          <w:delText>[Briefly describe the business opportunity being met by this project.]</w:delText>
        </w:r>
        <w:bookmarkStart w:id="230" w:name="_Toc443843874"/>
        <w:bookmarkStart w:id="231" w:name="_Toc443843949"/>
        <w:bookmarkStart w:id="232" w:name="_Toc445051587"/>
        <w:bookmarkStart w:id="233" w:name="_Toc464329056"/>
        <w:bookmarkStart w:id="234" w:name="_Toc464329239"/>
        <w:bookmarkStart w:id="235" w:name="_Toc464329339"/>
        <w:bookmarkStart w:id="236" w:name="_Toc464329435"/>
        <w:bookmarkStart w:id="237" w:name="_Toc464329613"/>
        <w:bookmarkStart w:id="238" w:name="_Toc464329701"/>
        <w:bookmarkEnd w:id="230"/>
        <w:bookmarkEnd w:id="231"/>
        <w:bookmarkEnd w:id="232"/>
        <w:bookmarkEnd w:id="233"/>
        <w:bookmarkEnd w:id="234"/>
        <w:bookmarkEnd w:id="235"/>
        <w:bookmarkEnd w:id="236"/>
        <w:bookmarkEnd w:id="237"/>
        <w:bookmarkEnd w:id="238"/>
      </w:del>
    </w:p>
    <w:p w:rsidR="004F6D60" w:rsidRPr="009B0680" w:rsidRDefault="00380CE5">
      <w:pPr>
        <w:pStyle w:val="Ttulo2"/>
        <w:rPr>
          <w:rFonts w:ascii="Tahoma" w:hAnsi="Tahoma" w:cs="Tahoma"/>
        </w:rPr>
      </w:pPr>
      <w:bookmarkStart w:id="239" w:name="_Toc464329702"/>
      <w:bookmarkStart w:id="240" w:name="_Toc436203379"/>
      <w:bookmarkStart w:id="241" w:name="_Toc452813579"/>
      <w:r w:rsidRPr="009B0680">
        <w:rPr>
          <w:rFonts w:ascii="Tahoma" w:hAnsi="Tahoma" w:cs="Tahoma"/>
        </w:rPr>
        <w:t>P</w:t>
      </w:r>
      <w:ins w:id="242" w:author="Paulo" w:date="2016-02-21T13:40:00Z">
        <w:r w:rsidR="007C6F6A" w:rsidRPr="009B0680">
          <w:rPr>
            <w:rFonts w:ascii="Tahoma" w:hAnsi="Tahoma" w:cs="Tahoma"/>
          </w:rPr>
          <w:t>lanteamiento del problema</w:t>
        </w:r>
      </w:ins>
      <w:bookmarkEnd w:id="239"/>
      <w:del w:id="243" w:author="Paulo" w:date="2016-02-21T13:40:00Z">
        <w:r w:rsidRPr="009B0680" w:rsidDel="007C6F6A">
          <w:rPr>
            <w:rFonts w:ascii="Tahoma" w:hAnsi="Tahoma" w:cs="Tahoma"/>
          </w:rPr>
          <w:delText>roblem Statement</w:delText>
        </w:r>
      </w:del>
      <w:bookmarkEnd w:id="240"/>
      <w:bookmarkEnd w:id="241"/>
    </w:p>
    <w:p w:rsidR="00AA7754" w:rsidRPr="009B0680" w:rsidRDefault="00AA7754" w:rsidP="00AA7754">
      <w:pPr>
        <w:pStyle w:val="Prrafodelista"/>
        <w:rPr>
          <w:rFonts w:ascii="Tahoma" w:hAnsi="Tahoma" w:cs="Tahoma"/>
        </w:rPr>
      </w:pPr>
    </w:p>
    <w:p w:rsidR="00AA7754" w:rsidRPr="009B0680" w:rsidDel="007C6F6A" w:rsidRDefault="00AA7754" w:rsidP="00000633">
      <w:pPr>
        <w:pStyle w:val="Prrafodelista"/>
        <w:numPr>
          <w:ilvl w:val="0"/>
          <w:numId w:val="35"/>
        </w:numPr>
        <w:ind w:left="720"/>
        <w:rPr>
          <w:del w:id="244" w:author="Paulo" w:date="2016-02-21T13:41:00Z"/>
          <w:rFonts w:ascii="Tahoma" w:hAnsi="Tahoma" w:cs="Tahoma"/>
        </w:rPr>
      </w:pPr>
      <w:del w:id="245" w:author="Paulo" w:date="2016-02-21T13:41:00Z">
        <w:r w:rsidRPr="009B0680" w:rsidDel="007C6F6A">
          <w:rPr>
            <w:rFonts w:ascii="Tahoma" w:hAnsi="Tahoma" w:cs="Tahoma"/>
          </w:rPr>
          <w:delText>Desconocimiento de los client</w:delText>
        </w:r>
        <w:r w:rsidR="00FD008F" w:rsidRPr="009B0680" w:rsidDel="007C6F6A">
          <w:rPr>
            <w:rFonts w:ascii="Tahoma" w:hAnsi="Tahoma" w:cs="Tahoma"/>
          </w:rPr>
          <w:delText>e</w:delText>
        </w:r>
        <w:r w:rsidRPr="009B0680" w:rsidDel="007C6F6A">
          <w:rPr>
            <w:rFonts w:ascii="Tahoma" w:hAnsi="Tahoma" w:cs="Tahoma"/>
          </w:rPr>
          <w:delText>s en la existencia de herramienta</w:delText>
        </w:r>
        <w:r w:rsidR="00CB495A" w:rsidRPr="009B0680" w:rsidDel="007C6F6A">
          <w:rPr>
            <w:rFonts w:ascii="Tahoma" w:hAnsi="Tahoma" w:cs="Tahoma"/>
          </w:rPr>
          <w:delText>s</w:delText>
        </w:r>
        <w:r w:rsidRPr="009B0680" w:rsidDel="007C6F6A">
          <w:rPr>
            <w:rFonts w:ascii="Tahoma" w:hAnsi="Tahoma" w:cs="Tahoma"/>
          </w:rPr>
          <w:delText xml:space="preserve"> </w:delText>
        </w:r>
        <w:r w:rsidR="00FD008F" w:rsidRPr="009B0680" w:rsidDel="007C6F6A">
          <w:rPr>
            <w:rFonts w:ascii="Tahoma" w:hAnsi="Tahoma" w:cs="Tahoma"/>
          </w:rPr>
          <w:delText>tecnológicas</w:delText>
        </w:r>
        <w:r w:rsidRPr="009B0680" w:rsidDel="007C6F6A">
          <w:rPr>
            <w:rFonts w:ascii="Tahoma" w:hAnsi="Tahoma" w:cs="Tahoma"/>
          </w:rPr>
          <w:delText xml:space="preserve"> que permitan el pago de las obligaciones adquiridas</w:delText>
        </w:r>
        <w:r w:rsidR="00CB495A" w:rsidRPr="009B0680" w:rsidDel="007C6F6A">
          <w:rPr>
            <w:rFonts w:ascii="Tahoma" w:hAnsi="Tahoma" w:cs="Tahoma"/>
          </w:rPr>
          <w:delText>, evitando así versen obligados a realizar los pagos de manera presencial congestionando las oficinas físicas</w:delText>
        </w:r>
        <w:r w:rsidRPr="009B0680" w:rsidDel="007C6F6A">
          <w:rPr>
            <w:rFonts w:ascii="Tahoma" w:hAnsi="Tahoma" w:cs="Tahoma"/>
          </w:rPr>
          <w:delText xml:space="preserve">. </w:delText>
        </w:r>
      </w:del>
    </w:p>
    <w:p w:rsidR="00000633" w:rsidRPr="009B0680" w:rsidRDefault="00AA7754" w:rsidP="00000633">
      <w:pPr>
        <w:ind w:left="720"/>
        <w:jc w:val="both"/>
        <w:rPr>
          <w:rFonts w:ascii="Tahoma" w:hAnsi="Tahoma" w:cs="Tahoma"/>
        </w:rPr>
      </w:pPr>
      <w:del w:id="246" w:author="Paulo" w:date="2016-02-21T13:41:00Z">
        <w:r w:rsidRPr="009B0680" w:rsidDel="007C6F6A">
          <w:rPr>
            <w:rFonts w:ascii="Tahoma" w:hAnsi="Tahoma" w:cs="Tahoma"/>
          </w:rPr>
          <w:delText xml:space="preserve">La </w:delText>
        </w:r>
        <w:r w:rsidR="00FD008F" w:rsidRPr="009B0680" w:rsidDel="007C6F6A">
          <w:rPr>
            <w:rFonts w:ascii="Tahoma" w:hAnsi="Tahoma" w:cs="Tahoma"/>
          </w:rPr>
          <w:delText>poca</w:delText>
        </w:r>
        <w:r w:rsidRPr="009B0680" w:rsidDel="007C6F6A">
          <w:rPr>
            <w:rFonts w:ascii="Tahoma" w:hAnsi="Tahoma" w:cs="Tahoma"/>
          </w:rPr>
          <w:delText xml:space="preserve"> capacitación</w:delText>
        </w:r>
        <w:r w:rsidR="00FD008F" w:rsidRPr="009B0680" w:rsidDel="007C6F6A">
          <w:rPr>
            <w:rFonts w:ascii="Tahoma" w:hAnsi="Tahoma" w:cs="Tahoma"/>
          </w:rPr>
          <w:delText xml:space="preserve"> que provee  la entidad bancaria a los clientes en cuanto al uso de las herramientas tecnológicas propias.</w:delText>
        </w:r>
      </w:del>
      <w:r w:rsidR="00000633" w:rsidRPr="009B0680">
        <w:rPr>
          <w:rFonts w:ascii="Tahoma" w:hAnsi="Tahoma" w:cs="Tahoma"/>
        </w:rPr>
        <w:t xml:space="preserve">Durante la permanencia en el desarrollo académico de las ingenierías, se aprecia una dificultad latente, y a veces ineludible, en los estudiantes al enfrentarse a la materia de cálculo vectorial y multivariado. Unos por su complejo contenido matemático, otros por poseer deficiencia en su inteligencia espacial y otros por una combinación de estos. Es evidente que mucho del profesorado intenta por varios medios hacer que los alumnos tengan una visión de cada dimensión (alto, largo y profundidad) en un tablero, usando reglas, marcadores de varios colores o tableros complementarios. Sin embargo la situación planteada no mejora. </w:t>
      </w:r>
    </w:p>
    <w:p w:rsidR="00501B95" w:rsidRPr="009B0680" w:rsidRDefault="00501B95" w:rsidP="00000633">
      <w:pPr>
        <w:ind w:left="720"/>
        <w:jc w:val="both"/>
        <w:rPr>
          <w:rFonts w:ascii="Tahoma" w:hAnsi="Tahoma" w:cs="Tahoma"/>
        </w:rPr>
      </w:pPr>
    </w:p>
    <w:p w:rsidR="00000633" w:rsidRPr="009B0680" w:rsidRDefault="00000633" w:rsidP="00000633">
      <w:pPr>
        <w:ind w:left="720"/>
        <w:jc w:val="both"/>
        <w:rPr>
          <w:rFonts w:ascii="Tahoma" w:hAnsi="Tahoma" w:cs="Tahoma"/>
        </w:rPr>
      </w:pPr>
      <w:r w:rsidRPr="009B0680">
        <w:rPr>
          <w:rFonts w:ascii="Tahoma" w:hAnsi="Tahoma" w:cs="Tahoma"/>
        </w:rPr>
        <w:t xml:space="preserve">Este fenómeno trae consigo consecuencias graves como frustración, angustia, estrés y  finalmente un aumento en los índices de deserción estudiantil. De esta manera surge la necesidad de crear  medios más efectivos para ayudar en el proceso de aprendizaje de esta asignatura. </w:t>
      </w:r>
    </w:p>
    <w:p w:rsidR="00501B95" w:rsidRPr="009B0680" w:rsidRDefault="00501B95" w:rsidP="00000633">
      <w:pPr>
        <w:ind w:left="720"/>
        <w:jc w:val="both"/>
        <w:rPr>
          <w:rFonts w:ascii="Tahoma" w:hAnsi="Tahoma" w:cs="Tahoma"/>
        </w:rPr>
      </w:pPr>
    </w:p>
    <w:p w:rsidR="00501B95" w:rsidRPr="009B0680" w:rsidRDefault="00000633" w:rsidP="003638CE">
      <w:pPr>
        <w:pStyle w:val="Prrafodelista"/>
        <w:jc w:val="both"/>
        <w:rPr>
          <w:rFonts w:ascii="Tahoma" w:hAnsi="Tahoma" w:cs="Tahoma"/>
        </w:rPr>
      </w:pPr>
      <w:r w:rsidRPr="009B0680">
        <w:rPr>
          <w:rFonts w:ascii="Tahoma" w:hAnsi="Tahoma" w:cs="Tahoma"/>
        </w:rPr>
        <w:t>Es así como abordamos el tema de la realidad virtual como una herramienta de apoyo que permitiría la visualización de conceptos matemáticos en tres dimensiones. Añadiendo intrínsecamente un componente atractivo, dinámico e interactivo al método pedagógico de los docentes</w:t>
      </w:r>
      <w:r w:rsidR="003638CE">
        <w:rPr>
          <w:rFonts w:ascii="Tahoma" w:hAnsi="Tahoma" w:cs="Tahoma"/>
        </w:rPr>
        <w:t>.</w:t>
      </w:r>
    </w:p>
    <w:p w:rsidR="004F6D60" w:rsidRPr="009B0680" w:rsidDel="00C523F5" w:rsidRDefault="00380CE5" w:rsidP="00000633">
      <w:pPr>
        <w:pStyle w:val="Prrafodelista"/>
        <w:numPr>
          <w:ilvl w:val="0"/>
          <w:numId w:val="35"/>
        </w:numPr>
        <w:rPr>
          <w:del w:id="247" w:author="Paulo" w:date="2016-02-21T13:54:00Z"/>
          <w:rFonts w:ascii="Tahoma" w:hAnsi="Tahoma" w:cs="Tahoma"/>
        </w:rPr>
      </w:pPr>
      <w:del w:id="248" w:author="Paulo" w:date="2016-02-21T13:54:00Z">
        <w:r w:rsidRPr="009B0680" w:rsidDel="00C523F5">
          <w:rPr>
            <w:rFonts w:ascii="Tahoma" w:hAnsi="Tahoma" w:cs="Tahoma"/>
          </w:rPr>
          <w:delText>[Provide a statement summarizing the problem being solved by this project. The following format may be used.]</w:delText>
        </w:r>
      </w:del>
    </w:p>
    <w:p w:rsidR="004F6D60" w:rsidRPr="009B0680" w:rsidRDefault="004F6D60" w:rsidP="00000633">
      <w:pPr>
        <w:pStyle w:val="Prrafodelista"/>
        <w:rPr>
          <w:rFonts w:ascii="Tahoma" w:hAnsi="Tahoma" w:cs="Tahoma"/>
        </w:rPr>
      </w:pPr>
    </w:p>
    <w:tbl>
      <w:tblPr>
        <w:tblW w:w="0" w:type="auto"/>
        <w:jc w:val="center"/>
        <w:tblInd w:w="828" w:type="dxa"/>
        <w:tblLayout w:type="fixed"/>
        <w:tblLook w:val="0000" w:firstRow="0" w:lastRow="0" w:firstColumn="0" w:lastColumn="0" w:noHBand="0" w:noVBand="0"/>
      </w:tblPr>
      <w:tblGrid>
        <w:gridCol w:w="2970"/>
        <w:gridCol w:w="5220"/>
      </w:tblGrid>
      <w:tr w:rsidR="004F6D60" w:rsidRPr="000B143B" w:rsidTr="00C64F1B">
        <w:trPr>
          <w:jc w:val="center"/>
        </w:trPr>
        <w:tc>
          <w:tcPr>
            <w:tcW w:w="2970" w:type="dxa"/>
            <w:tcBorders>
              <w:top w:val="single" w:sz="12" w:space="0" w:color="auto"/>
              <w:left w:val="single" w:sz="12" w:space="0" w:color="auto"/>
              <w:bottom w:val="single" w:sz="6" w:space="0" w:color="auto"/>
              <w:right w:val="single" w:sz="12" w:space="0" w:color="auto"/>
            </w:tcBorders>
            <w:shd w:val="pct25" w:color="auto" w:fill="auto"/>
          </w:tcPr>
          <w:p w:rsidR="003638CE" w:rsidRPr="000B143B" w:rsidRDefault="003638CE">
            <w:pPr>
              <w:pStyle w:val="Textoindependiente"/>
              <w:keepNext/>
              <w:ind w:left="72"/>
              <w:rPr>
                <w:rFonts w:ascii="Tahoma" w:hAnsi="Tahoma" w:cs="Tahoma"/>
              </w:rPr>
            </w:pPr>
          </w:p>
          <w:p w:rsidR="004F6D60" w:rsidRPr="000B143B" w:rsidRDefault="00380CE5">
            <w:pPr>
              <w:pStyle w:val="Textoindependiente"/>
              <w:keepNext/>
              <w:ind w:left="72"/>
              <w:rPr>
                <w:rFonts w:ascii="Tahoma" w:hAnsi="Tahoma" w:cs="Tahoma"/>
              </w:rPr>
            </w:pPr>
            <w:del w:id="249" w:author="Paulo" w:date="2016-02-21T14:15:00Z">
              <w:r w:rsidRPr="000B143B" w:rsidDel="00CB5B46">
                <w:rPr>
                  <w:rFonts w:ascii="Tahoma" w:hAnsi="Tahoma" w:cs="Tahoma"/>
                </w:rPr>
                <w:delText>The problem of</w:delText>
              </w:r>
            </w:del>
            <w:ins w:id="250" w:author="Paulo" w:date="2016-02-21T14:15:00Z">
              <w:r w:rsidR="00CB5B46" w:rsidRPr="000B143B">
                <w:rPr>
                  <w:rFonts w:ascii="Tahoma" w:hAnsi="Tahoma" w:cs="Tahoma"/>
                </w:rPr>
                <w:t>El problema de</w:t>
              </w:r>
            </w:ins>
          </w:p>
        </w:tc>
        <w:tc>
          <w:tcPr>
            <w:tcW w:w="5220" w:type="dxa"/>
            <w:tcBorders>
              <w:top w:val="single" w:sz="12" w:space="0" w:color="auto"/>
              <w:bottom w:val="single" w:sz="6" w:space="0" w:color="auto"/>
              <w:right w:val="single" w:sz="12" w:space="0" w:color="auto"/>
            </w:tcBorders>
          </w:tcPr>
          <w:p w:rsidR="004F6D60" w:rsidRPr="000B143B" w:rsidRDefault="00E67D9A">
            <w:pPr>
              <w:pStyle w:val="InfoBlue"/>
              <w:pPrChange w:id="251" w:author="Paulo" w:date="2016-03-05T21:51:00Z">
                <w:pPr>
                  <w:pStyle w:val="Textoindependiente"/>
                  <w:ind w:left="72"/>
                </w:pPr>
              </w:pPrChange>
            </w:pPr>
            <w:del w:id="252" w:author="Paulo" w:date="2016-03-01T19:56:00Z">
              <w:r w:rsidRPr="000B143B" w:rsidDel="00F41F63">
                <w:rPr>
                  <w:sz w:val="20"/>
                  <w:szCs w:val="20"/>
                </w:rPr>
                <w:delText xml:space="preserve"> </w:delText>
              </w:r>
            </w:del>
            <w:r w:rsidR="0061590D">
              <w:rPr>
                <w:sz w:val="20"/>
                <w:szCs w:val="20"/>
              </w:rPr>
              <w:t>Dificultad</w:t>
            </w:r>
            <w:r w:rsidR="00E62B1B" w:rsidRPr="000B143B">
              <w:rPr>
                <w:sz w:val="20"/>
                <w:szCs w:val="20"/>
              </w:rPr>
              <w:t xml:space="preserve"> presentada por parte de los estudiantes al momento de enfrentarse a la materia de cálculo multivariado y vectorial</w:t>
            </w:r>
            <w:ins w:id="253" w:author="Paulo" w:date="2016-02-21T13:57:00Z">
              <w:r w:rsidR="00C523F5" w:rsidRPr="000B143B">
                <w:rPr>
                  <w:sz w:val="20"/>
                  <w:szCs w:val="20"/>
                </w:rPr>
                <w:t>.</w:t>
              </w:r>
            </w:ins>
            <w:del w:id="254" w:author="Paulo" w:date="2016-02-21T13:56:00Z">
              <w:r w:rsidRPr="000B143B" w:rsidDel="00C523F5">
                <w:rPr>
                  <w:sz w:val="20"/>
                  <w:szCs w:val="20"/>
                </w:rPr>
                <w:delText>La necesidad de tener al día cada uno de los servicios y/o cuentas obliga a los clientes realicen largas filas para pagar, logrando congestiones innecesarias en la oficina de la entidad bancaria.</w:delText>
              </w:r>
            </w:del>
          </w:p>
        </w:tc>
      </w:tr>
      <w:tr w:rsidR="004F6D60" w:rsidRPr="000B143B" w:rsidTr="00C64F1B">
        <w:trPr>
          <w:jc w:val="center"/>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3638CE" w:rsidRPr="000B143B" w:rsidRDefault="003638CE" w:rsidP="003638CE">
            <w:pPr>
              <w:pStyle w:val="Textoindependiente"/>
              <w:keepNext/>
              <w:tabs>
                <w:tab w:val="center" w:pos="1413"/>
              </w:tabs>
              <w:ind w:left="72"/>
              <w:rPr>
                <w:rFonts w:ascii="Tahoma" w:hAnsi="Tahoma" w:cs="Tahoma"/>
              </w:rPr>
            </w:pPr>
          </w:p>
          <w:p w:rsidR="003638CE" w:rsidRPr="000B143B" w:rsidRDefault="003638CE" w:rsidP="003638CE">
            <w:pPr>
              <w:pStyle w:val="Textoindependiente"/>
              <w:keepNext/>
              <w:tabs>
                <w:tab w:val="center" w:pos="1413"/>
              </w:tabs>
              <w:ind w:left="72"/>
              <w:rPr>
                <w:rFonts w:ascii="Tahoma" w:hAnsi="Tahoma" w:cs="Tahoma"/>
              </w:rPr>
            </w:pPr>
          </w:p>
          <w:p w:rsidR="004F6D60" w:rsidRPr="000B143B" w:rsidRDefault="00380CE5">
            <w:pPr>
              <w:pStyle w:val="Textoindependiente"/>
              <w:keepNext/>
              <w:tabs>
                <w:tab w:val="center" w:pos="1413"/>
              </w:tabs>
              <w:ind w:left="72"/>
              <w:rPr>
                <w:rFonts w:ascii="Tahoma" w:hAnsi="Tahoma" w:cs="Tahoma"/>
              </w:rPr>
              <w:pPrChange w:id="255" w:author="Paulo" w:date="2016-02-21T14:15:00Z">
                <w:pPr>
                  <w:pStyle w:val="Textoindependiente"/>
                  <w:keepNext/>
                  <w:ind w:left="72"/>
                </w:pPr>
              </w:pPrChange>
            </w:pPr>
            <w:r w:rsidRPr="000B143B">
              <w:rPr>
                <w:rFonts w:ascii="Tahoma" w:hAnsi="Tahoma" w:cs="Tahoma"/>
              </w:rPr>
              <w:t>a</w:t>
            </w:r>
            <w:ins w:id="256" w:author="Paulo" w:date="2016-02-21T14:15:00Z">
              <w:r w:rsidR="00CB5B46" w:rsidRPr="000B143B">
                <w:rPr>
                  <w:rFonts w:ascii="Tahoma" w:hAnsi="Tahoma" w:cs="Tahoma"/>
                </w:rPr>
                <w:t>fecta</w:t>
              </w:r>
            </w:ins>
            <w:del w:id="257" w:author="Paulo" w:date="2016-02-21T14:15:00Z">
              <w:r w:rsidRPr="000B143B" w:rsidDel="00CB5B46">
                <w:rPr>
                  <w:rFonts w:ascii="Tahoma" w:hAnsi="Tahoma" w:cs="Tahoma"/>
                </w:rPr>
                <w:delText>ffects</w:delText>
              </w:r>
            </w:del>
          </w:p>
        </w:tc>
        <w:tc>
          <w:tcPr>
            <w:tcW w:w="5220" w:type="dxa"/>
            <w:tcBorders>
              <w:top w:val="single" w:sz="6" w:space="0" w:color="auto"/>
              <w:bottom w:val="single" w:sz="6" w:space="0" w:color="auto"/>
              <w:right w:val="single" w:sz="12" w:space="0" w:color="auto"/>
            </w:tcBorders>
          </w:tcPr>
          <w:p w:rsidR="00E62B1B" w:rsidRPr="000B143B" w:rsidRDefault="00CC3E1C" w:rsidP="00B33789">
            <w:pPr>
              <w:pStyle w:val="InfoBlue"/>
              <w:rPr>
                <w:sz w:val="20"/>
                <w:szCs w:val="20"/>
              </w:rPr>
            </w:pPr>
            <w:del w:id="258" w:author="Paulo" w:date="2016-02-21T13:58:00Z">
              <w:r w:rsidRPr="000B143B" w:rsidDel="00C523F5">
                <w:rPr>
                  <w:sz w:val="20"/>
                  <w:szCs w:val="20"/>
                </w:rPr>
                <w:delText>Entre las personas afectadas por el problema se encuentra</w:delText>
              </w:r>
            </w:del>
            <w:ins w:id="259" w:author="Paulo" w:date="2016-02-21T13:58:00Z">
              <w:r w:rsidR="00C523F5" w:rsidRPr="000B143B">
                <w:rPr>
                  <w:sz w:val="20"/>
                  <w:szCs w:val="20"/>
                </w:rPr>
                <w:t>A</w:t>
              </w:r>
            </w:ins>
            <w:r w:rsidR="00E62B1B" w:rsidRPr="000B143B">
              <w:rPr>
                <w:sz w:val="20"/>
                <w:szCs w:val="20"/>
              </w:rPr>
              <w:t xml:space="preserve"> los estudiantes ya que deben repetir el curso lo cual implica no poder ver las asignaturas siguientes a la línea, e incluso cuando se vuelve un fenómeno repetitivo teniendo que acogerse a acuerdos para asegurar la permanencia en la universidad.</w:t>
            </w:r>
          </w:p>
          <w:p w:rsidR="00B33789" w:rsidRPr="000B143B" w:rsidRDefault="00E62B1B" w:rsidP="00B33789">
            <w:pPr>
              <w:pStyle w:val="InfoBlue"/>
              <w:rPr>
                <w:sz w:val="20"/>
                <w:szCs w:val="20"/>
              </w:rPr>
            </w:pPr>
            <w:r w:rsidRPr="000B143B">
              <w:rPr>
                <w:sz w:val="20"/>
                <w:szCs w:val="20"/>
              </w:rPr>
              <w:t xml:space="preserve">A los profesores ya </w:t>
            </w:r>
            <w:r w:rsidR="00B33789" w:rsidRPr="000B143B">
              <w:rPr>
                <w:sz w:val="20"/>
                <w:szCs w:val="20"/>
              </w:rPr>
              <w:t>esto implica cursos más numerosos.</w:t>
            </w:r>
          </w:p>
          <w:p w:rsidR="00CC3E1C" w:rsidRPr="000B143B" w:rsidRDefault="00B33789" w:rsidP="00B33789">
            <w:pPr>
              <w:pStyle w:val="InfoBlue"/>
              <w:rPr>
                <w:sz w:val="20"/>
                <w:szCs w:val="20"/>
              </w:rPr>
            </w:pPr>
            <w:r w:rsidRPr="000B143B">
              <w:rPr>
                <w:sz w:val="20"/>
                <w:szCs w:val="20"/>
              </w:rPr>
              <w:t>A la universidad</w:t>
            </w:r>
            <w:r w:rsidR="00E62B1B" w:rsidRPr="000B143B">
              <w:rPr>
                <w:sz w:val="20"/>
                <w:szCs w:val="20"/>
              </w:rPr>
              <w:t xml:space="preserve"> </w:t>
            </w:r>
            <w:r w:rsidR="00A53A92" w:rsidRPr="000B143B">
              <w:rPr>
                <w:sz w:val="20"/>
                <w:szCs w:val="20"/>
              </w:rPr>
              <w:t xml:space="preserve"> </w:t>
            </w:r>
            <w:r w:rsidRPr="000B143B">
              <w:rPr>
                <w:sz w:val="20"/>
                <w:szCs w:val="20"/>
              </w:rPr>
              <w:t>implica disponer de más recursos.</w:t>
            </w:r>
          </w:p>
        </w:tc>
      </w:tr>
      <w:tr w:rsidR="004F6D60" w:rsidRPr="000B143B" w:rsidTr="00C64F1B">
        <w:trPr>
          <w:jc w:val="center"/>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61590D" w:rsidRDefault="0061590D">
            <w:pPr>
              <w:pStyle w:val="Textoindependiente"/>
              <w:keepNext/>
              <w:ind w:left="72"/>
              <w:rPr>
                <w:rFonts w:ascii="Tahoma" w:hAnsi="Tahoma" w:cs="Tahoma"/>
              </w:rPr>
            </w:pPr>
          </w:p>
          <w:p w:rsidR="004F6D60" w:rsidRPr="000B143B" w:rsidRDefault="00380CE5">
            <w:pPr>
              <w:pStyle w:val="Textoindependiente"/>
              <w:keepNext/>
              <w:ind w:left="72"/>
              <w:rPr>
                <w:rFonts w:ascii="Tahoma" w:hAnsi="Tahoma" w:cs="Tahoma"/>
              </w:rPr>
            </w:pPr>
            <w:del w:id="260" w:author="Paulo" w:date="2016-02-21T14:16:00Z">
              <w:r w:rsidRPr="000B143B" w:rsidDel="00CB5B46">
                <w:rPr>
                  <w:rFonts w:ascii="Tahoma" w:hAnsi="Tahoma" w:cs="Tahoma"/>
                </w:rPr>
                <w:delText>the impact of which is</w:delText>
              </w:r>
            </w:del>
            <w:ins w:id="261" w:author="Paulo" w:date="2016-02-21T14:16:00Z">
              <w:r w:rsidR="00CB5B46" w:rsidRPr="000B143B">
                <w:rPr>
                  <w:rFonts w:ascii="Tahoma" w:hAnsi="Tahoma" w:cs="Tahoma"/>
                </w:rPr>
                <w:t>el impacto es</w:t>
              </w:r>
            </w:ins>
          </w:p>
        </w:tc>
        <w:tc>
          <w:tcPr>
            <w:tcW w:w="5220" w:type="dxa"/>
            <w:tcBorders>
              <w:top w:val="single" w:sz="6" w:space="0" w:color="auto"/>
              <w:bottom w:val="single" w:sz="6" w:space="0" w:color="auto"/>
              <w:right w:val="single" w:sz="12" w:space="0" w:color="auto"/>
            </w:tcBorders>
          </w:tcPr>
          <w:p w:rsidR="009F63EB" w:rsidRPr="000B143B" w:rsidRDefault="00B33789" w:rsidP="0061590D">
            <w:pPr>
              <w:pStyle w:val="InfoBlue"/>
              <w:rPr>
                <w:sz w:val="20"/>
                <w:szCs w:val="20"/>
              </w:rPr>
            </w:pPr>
            <w:r w:rsidRPr="000B143B">
              <w:rPr>
                <w:sz w:val="20"/>
                <w:szCs w:val="20"/>
              </w:rPr>
              <w:t>E</w:t>
            </w:r>
            <w:r w:rsidR="0061590D">
              <w:rPr>
                <w:sz w:val="20"/>
                <w:szCs w:val="20"/>
              </w:rPr>
              <w:t>l</w:t>
            </w:r>
            <w:r w:rsidRPr="000B143B">
              <w:rPr>
                <w:sz w:val="20"/>
                <w:szCs w:val="20"/>
              </w:rPr>
              <w:t xml:space="preserve"> estudiante inicia procesos de frustración, angustia, estrés, y finalmente aumento en los índices de deserción, esto a su vez afecta los índices de calidad de la universidad como tal</w:t>
            </w:r>
            <w:r w:rsidR="009F63EB" w:rsidRPr="000B143B">
              <w:rPr>
                <w:sz w:val="20"/>
                <w:szCs w:val="20"/>
              </w:rPr>
              <w:t xml:space="preserve">  </w:t>
            </w:r>
          </w:p>
        </w:tc>
      </w:tr>
      <w:tr w:rsidR="004F6D60" w:rsidRPr="009B0680" w:rsidTr="00C64F1B">
        <w:trPr>
          <w:jc w:val="center"/>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61590D" w:rsidRDefault="0061590D" w:rsidP="00A57502">
            <w:pPr>
              <w:pStyle w:val="Textoindependiente"/>
              <w:ind w:left="72"/>
              <w:rPr>
                <w:rFonts w:ascii="Tahoma" w:hAnsi="Tahoma" w:cs="Tahoma"/>
              </w:rPr>
            </w:pPr>
          </w:p>
          <w:p w:rsidR="004F6D60" w:rsidRPr="000B143B" w:rsidRDefault="00380CE5" w:rsidP="00A57502">
            <w:pPr>
              <w:pStyle w:val="Textoindependiente"/>
              <w:ind w:left="72"/>
              <w:rPr>
                <w:rFonts w:ascii="Tahoma" w:hAnsi="Tahoma" w:cs="Tahoma"/>
              </w:rPr>
            </w:pPr>
            <w:del w:id="262" w:author="Paulo" w:date="2016-02-21T14:16:00Z">
              <w:r w:rsidRPr="000B143B" w:rsidDel="00CB5B46">
                <w:rPr>
                  <w:rFonts w:ascii="Tahoma" w:hAnsi="Tahoma" w:cs="Tahoma"/>
                </w:rPr>
                <w:delText>a successful solution would be</w:delText>
              </w:r>
            </w:del>
            <w:ins w:id="263" w:author="Paulo" w:date="2016-02-21T14:16:00Z">
              <w:r w:rsidR="00CB5B46" w:rsidRPr="000B143B">
                <w:rPr>
                  <w:rFonts w:ascii="Tahoma" w:hAnsi="Tahoma" w:cs="Tahoma"/>
                </w:rPr>
                <w:t>una solución adecuada sería</w:t>
              </w:r>
            </w:ins>
          </w:p>
        </w:tc>
        <w:tc>
          <w:tcPr>
            <w:tcW w:w="5220" w:type="dxa"/>
            <w:tcBorders>
              <w:top w:val="single" w:sz="6" w:space="0" w:color="auto"/>
              <w:bottom w:val="single" w:sz="6" w:space="0" w:color="auto"/>
              <w:right w:val="single" w:sz="12" w:space="0" w:color="auto"/>
            </w:tcBorders>
          </w:tcPr>
          <w:p w:rsidR="005A18C0" w:rsidRPr="009B0680" w:rsidRDefault="00B33789" w:rsidP="00B33789">
            <w:pPr>
              <w:pStyle w:val="InfoBlue"/>
              <w:rPr>
                <w:sz w:val="20"/>
                <w:szCs w:val="20"/>
              </w:rPr>
            </w:pPr>
            <w:r w:rsidRPr="000B143B">
              <w:rPr>
                <w:sz w:val="20"/>
                <w:szCs w:val="20"/>
              </w:rPr>
              <w:t xml:space="preserve">Desarrollar una herramienta de apoyo que permitiría la visualización de conceptos matemáticos en tres dimensiones. Añadiendo intrínsecamente un </w:t>
            </w:r>
            <w:r w:rsidRPr="000B143B">
              <w:rPr>
                <w:sz w:val="20"/>
                <w:szCs w:val="20"/>
              </w:rPr>
              <w:lastRenderedPageBreak/>
              <w:t>componente atractivo, dinámico e interactivo al método pedagógico de los docentes. Es importante tener en cuenta que la herramienta no asegura que el estudiante mejora el novel de aprendizaje, de ello también depende sus conceptos básicos y el interés propio por la materia.</w:t>
            </w:r>
            <w:del w:id="264" w:author="Paulo" w:date="2016-02-21T14:12:00Z">
              <w:r w:rsidR="005A18C0" w:rsidRPr="000B143B" w:rsidDel="00CB5B46">
                <w:rPr>
                  <w:sz w:val="20"/>
                  <w:szCs w:val="20"/>
                </w:rPr>
                <w:delText>Realizar pruebas de usabilidad para que la oficina virtual sea lo más amigable posible con el cliente.</w:delText>
              </w:r>
            </w:del>
          </w:p>
        </w:tc>
      </w:tr>
    </w:tbl>
    <w:p w:rsidR="004F6D60" w:rsidRPr="009B0680" w:rsidRDefault="00380CE5">
      <w:pPr>
        <w:pStyle w:val="Ttulo2"/>
        <w:pageBreakBefore/>
        <w:rPr>
          <w:rFonts w:ascii="Tahoma" w:hAnsi="Tahoma" w:cs="Tahoma"/>
        </w:rPr>
      </w:pPr>
      <w:bookmarkStart w:id="265" w:name="_Toc425054392"/>
      <w:bookmarkStart w:id="266" w:name="_Toc422186485"/>
      <w:bookmarkStart w:id="267" w:name="_Toc436203380"/>
      <w:bookmarkStart w:id="268" w:name="_Toc452813580"/>
      <w:del w:id="269" w:author="Paulo" w:date="2016-02-21T14:19:00Z">
        <w:r w:rsidRPr="009B0680" w:rsidDel="001321C4">
          <w:rPr>
            <w:rFonts w:ascii="Tahoma" w:hAnsi="Tahoma" w:cs="Tahoma"/>
          </w:rPr>
          <w:lastRenderedPageBreak/>
          <w:delText>P</w:delText>
        </w:r>
      </w:del>
      <w:bookmarkStart w:id="270" w:name="_Toc443843951"/>
      <w:bookmarkStart w:id="271" w:name="_Toc445051589"/>
      <w:bookmarkStart w:id="272" w:name="_Toc464329703"/>
      <w:ins w:id="273" w:author="Paulo" w:date="2016-02-21T14:18:00Z">
        <w:r w:rsidR="001321C4" w:rsidRPr="009B0680">
          <w:rPr>
            <w:rFonts w:ascii="Tahoma" w:hAnsi="Tahoma" w:cs="Tahoma"/>
          </w:rPr>
          <w:t xml:space="preserve">Declaración </w:t>
        </w:r>
      </w:ins>
      <w:ins w:id="274" w:author="Paulo" w:date="2016-02-21T14:19:00Z">
        <w:r w:rsidR="001321C4" w:rsidRPr="009B0680">
          <w:rPr>
            <w:rFonts w:ascii="Tahoma" w:hAnsi="Tahoma" w:cs="Tahoma"/>
          </w:rPr>
          <w:t>de posición del producto</w:t>
        </w:r>
      </w:ins>
      <w:bookmarkEnd w:id="270"/>
      <w:bookmarkEnd w:id="271"/>
      <w:bookmarkEnd w:id="272"/>
      <w:del w:id="275" w:author="Paulo" w:date="2016-02-21T14:18:00Z">
        <w:r w:rsidRPr="009B0680" w:rsidDel="001321C4">
          <w:rPr>
            <w:rFonts w:ascii="Tahoma" w:hAnsi="Tahoma" w:cs="Tahoma"/>
          </w:rPr>
          <w:delText>roduct Position Statement</w:delText>
        </w:r>
      </w:del>
      <w:bookmarkEnd w:id="265"/>
      <w:bookmarkEnd w:id="266"/>
      <w:bookmarkEnd w:id="267"/>
      <w:bookmarkEnd w:id="268"/>
    </w:p>
    <w:p w:rsidR="004F6D60" w:rsidRPr="009B0680" w:rsidRDefault="003F6B7C" w:rsidP="00EA0CD3">
      <w:pPr>
        <w:pStyle w:val="InfoBlue"/>
        <w:ind w:left="720"/>
        <w:rPr>
          <w:sz w:val="20"/>
          <w:szCs w:val="20"/>
        </w:rPr>
      </w:pPr>
      <w:del w:id="276" w:author="Paulo" w:date="2016-02-21T16:33:00Z">
        <w:r w:rsidRPr="009B0680" w:rsidDel="00126390">
          <w:rPr>
            <w:sz w:val="20"/>
            <w:szCs w:val="20"/>
          </w:rPr>
          <w:delText>Permite aumentar el recaudo virtual, disminuir el recaudo físico de tal forma que mejore el flujo de caja y así se minimiza el gasto en recursos físicos, mejorando el ambiente laboral y permitiendo que la atención sea más personalizada para aquellas personas que deben realizar transacciones estrictamente presenciales</w:delText>
        </w:r>
      </w:del>
      <w:r w:rsidR="004C40F0" w:rsidRPr="009B0680">
        <w:rPr>
          <w:sz w:val="20"/>
          <w:szCs w:val="20"/>
        </w:rPr>
        <w:t>Acerca del proceso n</w:t>
      </w:r>
      <w:r w:rsidR="00E52627" w:rsidRPr="009B0680">
        <w:rPr>
          <w:sz w:val="20"/>
          <w:szCs w:val="20"/>
        </w:rPr>
        <w:t>ecesario para el diseño del prototipo de una herramienta basado en realidad virtual como apoyo en la enseñanza de cálculo multivariado y vectorial para estudiantes de ingeniería de sistemas  y computación de la universidad del Quindío</w:t>
      </w:r>
      <w:r w:rsidR="004C40F0" w:rsidRPr="009B0680">
        <w:rPr>
          <w:sz w:val="20"/>
          <w:szCs w:val="20"/>
        </w:rPr>
        <w:t xml:space="preserve">, </w:t>
      </w:r>
      <w:r w:rsidR="00B720C5" w:rsidRPr="009B0680">
        <w:rPr>
          <w:sz w:val="20"/>
          <w:szCs w:val="20"/>
        </w:rPr>
        <w:t>se tiene esperado que permita mejorar la mala aceptación que tiene el cálculo por parte de los estudiantes  y que de esta manera sea adoptado como una nueva manera de estudiarlo mejorando las explicaciones sujetas a conceptos que no son mejoradas con el concepto que no se percibe con el método actual de enseñanza.</w:t>
      </w:r>
    </w:p>
    <w:p w:rsidR="00B720C5" w:rsidRPr="009B0680" w:rsidRDefault="00B720C5" w:rsidP="00B720C5">
      <w:pPr>
        <w:pStyle w:val="Textoindependiente"/>
        <w:rPr>
          <w:rFonts w:ascii="Tahoma" w:hAnsi="Tahoma" w:cs="Tahoma"/>
        </w:rPr>
      </w:pPr>
    </w:p>
    <w:tbl>
      <w:tblPr>
        <w:tblW w:w="0" w:type="auto"/>
        <w:tblInd w:w="828" w:type="dxa"/>
        <w:tblLayout w:type="fixed"/>
        <w:tblLook w:val="0000" w:firstRow="0" w:lastRow="0" w:firstColumn="0" w:lastColumn="0" w:noHBand="0" w:noVBand="0"/>
      </w:tblPr>
      <w:tblGrid>
        <w:gridCol w:w="2790"/>
        <w:gridCol w:w="5400"/>
      </w:tblGrid>
      <w:tr w:rsidR="004F6D60" w:rsidRPr="0061590D">
        <w:tc>
          <w:tcPr>
            <w:tcW w:w="2790" w:type="dxa"/>
            <w:tcBorders>
              <w:top w:val="single" w:sz="12" w:space="0" w:color="auto"/>
              <w:left w:val="single" w:sz="12" w:space="0" w:color="auto"/>
              <w:bottom w:val="single" w:sz="6" w:space="0" w:color="auto"/>
              <w:right w:val="single" w:sz="12" w:space="0" w:color="auto"/>
            </w:tcBorders>
            <w:shd w:val="pct25" w:color="auto" w:fill="auto"/>
          </w:tcPr>
          <w:p w:rsidR="004F6D60" w:rsidRPr="0061590D" w:rsidRDefault="00380CE5">
            <w:pPr>
              <w:pStyle w:val="Textoindependiente"/>
              <w:keepNext/>
              <w:ind w:left="72"/>
              <w:rPr>
                <w:rFonts w:ascii="Tahoma" w:hAnsi="Tahoma" w:cs="Tahoma"/>
              </w:rPr>
            </w:pPr>
            <w:del w:id="277" w:author="Paulo" w:date="2016-02-21T16:41:00Z">
              <w:r w:rsidRPr="0061590D" w:rsidDel="00126390">
                <w:rPr>
                  <w:rFonts w:ascii="Tahoma" w:hAnsi="Tahoma" w:cs="Tahoma"/>
                </w:rPr>
                <w:delText>For</w:delText>
              </w:r>
            </w:del>
            <w:ins w:id="278" w:author="Paulo" w:date="2016-02-21T16:41:00Z">
              <w:r w:rsidR="00126390" w:rsidRPr="0061590D">
                <w:rPr>
                  <w:rFonts w:ascii="Tahoma" w:hAnsi="Tahoma" w:cs="Tahoma"/>
                </w:rPr>
                <w:t>Para</w:t>
              </w:r>
            </w:ins>
          </w:p>
        </w:tc>
        <w:tc>
          <w:tcPr>
            <w:tcW w:w="5400" w:type="dxa"/>
            <w:tcBorders>
              <w:top w:val="single" w:sz="12" w:space="0" w:color="auto"/>
              <w:bottom w:val="single" w:sz="6" w:space="0" w:color="auto"/>
              <w:right w:val="single" w:sz="12" w:space="0" w:color="auto"/>
            </w:tcBorders>
          </w:tcPr>
          <w:p w:rsidR="00293421" w:rsidRPr="0061590D" w:rsidRDefault="00DC0F43">
            <w:pPr>
              <w:pStyle w:val="InfoBlue"/>
              <w:pPrChange w:id="279" w:author="Paulo" w:date="2016-03-05T21:51:00Z">
                <w:pPr>
                  <w:pStyle w:val="Textoindependiente"/>
                  <w:keepNext/>
                  <w:ind w:left="72"/>
                </w:pPr>
              </w:pPrChange>
            </w:pPr>
            <w:r w:rsidRPr="0061590D">
              <w:rPr>
                <w:sz w:val="20"/>
                <w:szCs w:val="20"/>
              </w:rPr>
              <w:t>Disponibilidad continua del producto</w:t>
            </w:r>
            <w:r w:rsidR="00293421" w:rsidRPr="0061590D">
              <w:rPr>
                <w:sz w:val="20"/>
                <w:szCs w:val="20"/>
              </w:rPr>
              <w:t>,</w:t>
            </w:r>
            <w:r w:rsidR="00661213" w:rsidRPr="0061590D">
              <w:rPr>
                <w:sz w:val="20"/>
                <w:szCs w:val="20"/>
              </w:rPr>
              <w:t xml:space="preserve"> aumento de </w:t>
            </w:r>
            <w:r w:rsidR="002B45E0" w:rsidRPr="0061590D">
              <w:rPr>
                <w:sz w:val="20"/>
                <w:szCs w:val="20"/>
              </w:rPr>
              <w:t>interacción</w:t>
            </w:r>
            <w:r w:rsidR="00661213" w:rsidRPr="0061590D">
              <w:rPr>
                <w:sz w:val="20"/>
                <w:szCs w:val="20"/>
              </w:rPr>
              <w:t xml:space="preserve"> con el producto </w:t>
            </w:r>
            <w:r w:rsidRPr="0061590D">
              <w:rPr>
                <w:sz w:val="20"/>
                <w:szCs w:val="20"/>
              </w:rPr>
              <w:t xml:space="preserve"> para los </w:t>
            </w:r>
            <w:proofErr w:type="spellStart"/>
            <w:r w:rsidRPr="0061590D">
              <w:rPr>
                <w:sz w:val="20"/>
                <w:szCs w:val="20"/>
              </w:rPr>
              <w:t>Stakeholders</w:t>
            </w:r>
            <w:proofErr w:type="spellEnd"/>
            <w:r w:rsidRPr="0061590D">
              <w:rPr>
                <w:sz w:val="20"/>
                <w:szCs w:val="20"/>
              </w:rPr>
              <w:t>.</w:t>
            </w:r>
          </w:p>
        </w:tc>
      </w:tr>
      <w:tr w:rsidR="004F6D60" w:rsidRPr="0061590D">
        <w:tc>
          <w:tcPr>
            <w:tcW w:w="2790" w:type="dxa"/>
            <w:tcBorders>
              <w:top w:val="single" w:sz="6" w:space="0" w:color="auto"/>
              <w:left w:val="single" w:sz="12" w:space="0" w:color="auto"/>
              <w:bottom w:val="single" w:sz="6" w:space="0" w:color="auto"/>
              <w:right w:val="single" w:sz="12" w:space="0" w:color="auto"/>
            </w:tcBorders>
            <w:shd w:val="pct25" w:color="auto" w:fill="auto"/>
          </w:tcPr>
          <w:p w:rsidR="004F6D60" w:rsidRPr="0061590D" w:rsidRDefault="00380CE5">
            <w:pPr>
              <w:pStyle w:val="Textoindependiente"/>
              <w:keepNext/>
              <w:ind w:left="72"/>
              <w:rPr>
                <w:rFonts w:ascii="Tahoma" w:hAnsi="Tahoma" w:cs="Tahoma"/>
              </w:rPr>
            </w:pPr>
            <w:del w:id="280" w:author="Paulo" w:date="2016-02-21T16:45:00Z">
              <w:r w:rsidRPr="0061590D" w:rsidDel="00E56D1C">
                <w:rPr>
                  <w:rFonts w:ascii="Tahoma" w:hAnsi="Tahoma" w:cs="Tahoma"/>
                </w:rPr>
                <w:delText>Who</w:delText>
              </w:r>
            </w:del>
            <w:ins w:id="281" w:author="Paulo" w:date="2016-02-21T16:45:00Z">
              <w:r w:rsidR="00E56D1C" w:rsidRPr="0061590D">
                <w:rPr>
                  <w:rFonts w:ascii="Tahoma" w:hAnsi="Tahoma" w:cs="Tahoma"/>
                </w:rPr>
                <w:t>Quien</w:t>
              </w:r>
            </w:ins>
            <w:ins w:id="282" w:author="Paulo" w:date="2016-02-21T16:50:00Z">
              <w:r w:rsidR="009F14AB" w:rsidRPr="0061590D">
                <w:rPr>
                  <w:rFonts w:ascii="Tahoma" w:hAnsi="Tahoma" w:cs="Tahoma"/>
                </w:rPr>
                <w:t>es</w:t>
              </w:r>
            </w:ins>
          </w:p>
        </w:tc>
        <w:tc>
          <w:tcPr>
            <w:tcW w:w="5400" w:type="dxa"/>
            <w:tcBorders>
              <w:top w:val="single" w:sz="6" w:space="0" w:color="auto"/>
              <w:bottom w:val="single" w:sz="6" w:space="0" w:color="auto"/>
              <w:right w:val="single" w:sz="12" w:space="0" w:color="auto"/>
            </w:tcBorders>
          </w:tcPr>
          <w:p w:rsidR="004F6D60" w:rsidRPr="0061590D" w:rsidRDefault="0011356E" w:rsidP="00B33789">
            <w:pPr>
              <w:pStyle w:val="InfoBlue"/>
              <w:rPr>
                <w:sz w:val="20"/>
                <w:szCs w:val="20"/>
              </w:rPr>
            </w:pPr>
            <w:r w:rsidRPr="0061590D">
              <w:rPr>
                <w:sz w:val="20"/>
                <w:szCs w:val="20"/>
              </w:rPr>
              <w:t xml:space="preserve">El beneficio propiciado al </w:t>
            </w:r>
            <w:r w:rsidR="00661213" w:rsidRPr="0061590D">
              <w:rPr>
                <w:sz w:val="20"/>
                <w:szCs w:val="20"/>
              </w:rPr>
              <w:t>estudiante</w:t>
            </w:r>
            <w:r w:rsidRPr="0061590D">
              <w:rPr>
                <w:sz w:val="20"/>
                <w:szCs w:val="20"/>
              </w:rPr>
              <w:t xml:space="preserve"> </w:t>
            </w:r>
            <w:r w:rsidR="00DC0F43" w:rsidRPr="0061590D">
              <w:rPr>
                <w:sz w:val="20"/>
                <w:szCs w:val="20"/>
              </w:rPr>
              <w:t>que logra conseg</w:t>
            </w:r>
            <w:r w:rsidR="00661213" w:rsidRPr="0061590D">
              <w:rPr>
                <w:sz w:val="20"/>
                <w:szCs w:val="20"/>
              </w:rPr>
              <w:t xml:space="preserve">uir su producto el cual le permitirá estudiar conceptos con un grado de dificultad que no se perciben con el método </w:t>
            </w:r>
            <w:r w:rsidR="0061590D" w:rsidRPr="0061590D">
              <w:rPr>
                <w:sz w:val="20"/>
                <w:szCs w:val="20"/>
              </w:rPr>
              <w:t>actual.</w:t>
            </w:r>
          </w:p>
          <w:p w:rsidR="0011356E" w:rsidRPr="0061590D" w:rsidRDefault="0011356E" w:rsidP="00B33789">
            <w:pPr>
              <w:pStyle w:val="InfoBlue"/>
              <w:rPr>
                <w:sz w:val="20"/>
                <w:szCs w:val="20"/>
              </w:rPr>
            </w:pPr>
            <w:del w:id="283" w:author="Paulo" w:date="2016-02-21T16:44:00Z">
              <w:r w:rsidRPr="0061590D" w:rsidDel="00E56D1C">
                <w:rPr>
                  <w:sz w:val="20"/>
                  <w:szCs w:val="20"/>
                </w:rPr>
                <w:delText>o igualar el actual ahorrando en los recu</w:delText>
              </w:r>
            </w:del>
            <w:del w:id="284" w:author="Paulo" w:date="2016-02-21T16:42:00Z">
              <w:r w:rsidRPr="0061590D" w:rsidDel="00126390">
                <w:rPr>
                  <w:sz w:val="20"/>
                  <w:szCs w:val="20"/>
                </w:rPr>
                <w:delText xml:space="preserve">rsos </w:delText>
              </w:r>
            </w:del>
            <w:del w:id="285" w:author="Paulo" w:date="2016-02-21T16:44:00Z">
              <w:r w:rsidRPr="0061590D" w:rsidDel="00E56D1C">
                <w:rPr>
                  <w:sz w:val="20"/>
                  <w:szCs w:val="20"/>
                </w:rPr>
                <w:delText>necesarios para dich</w:delText>
              </w:r>
            </w:del>
          </w:p>
        </w:tc>
      </w:tr>
      <w:tr w:rsidR="004F6D60" w:rsidRPr="0061590D">
        <w:tc>
          <w:tcPr>
            <w:tcW w:w="2790" w:type="dxa"/>
            <w:tcBorders>
              <w:top w:val="single" w:sz="6" w:space="0" w:color="auto"/>
              <w:left w:val="single" w:sz="12" w:space="0" w:color="auto"/>
              <w:bottom w:val="single" w:sz="6" w:space="0" w:color="auto"/>
              <w:right w:val="single" w:sz="12" w:space="0" w:color="auto"/>
            </w:tcBorders>
            <w:shd w:val="pct25" w:color="auto" w:fill="auto"/>
          </w:tcPr>
          <w:p w:rsidR="004F6D60" w:rsidRPr="0061590D" w:rsidRDefault="00380CE5">
            <w:pPr>
              <w:pStyle w:val="Textoindependiente"/>
              <w:keepNext/>
              <w:ind w:left="72"/>
              <w:rPr>
                <w:rFonts w:ascii="Tahoma" w:hAnsi="Tahoma" w:cs="Tahoma"/>
              </w:rPr>
            </w:pPr>
            <w:del w:id="286" w:author="Paulo" w:date="2016-02-21T16:47:00Z">
              <w:r w:rsidRPr="0061590D" w:rsidDel="009F14AB">
                <w:rPr>
                  <w:rFonts w:ascii="Tahoma" w:hAnsi="Tahoma" w:cs="Tahoma"/>
                </w:rPr>
                <w:delText>The (product name)</w:delText>
              </w:r>
            </w:del>
            <w:r w:rsidR="00694F5C" w:rsidRPr="0061590D">
              <w:rPr>
                <w:rFonts w:ascii="Tahoma" w:hAnsi="Tahoma" w:cs="Tahoma"/>
              </w:rPr>
              <w:t>El diseño del prototipo</w:t>
            </w:r>
          </w:p>
        </w:tc>
        <w:tc>
          <w:tcPr>
            <w:tcW w:w="5400" w:type="dxa"/>
            <w:tcBorders>
              <w:top w:val="single" w:sz="6" w:space="0" w:color="auto"/>
              <w:bottom w:val="single" w:sz="6" w:space="0" w:color="auto"/>
              <w:right w:val="single" w:sz="12" w:space="0" w:color="auto"/>
            </w:tcBorders>
          </w:tcPr>
          <w:p w:rsidR="00536097" w:rsidRPr="0061590D" w:rsidRDefault="0087313E" w:rsidP="00B33789">
            <w:pPr>
              <w:pStyle w:val="InfoBlue"/>
              <w:rPr>
                <w:sz w:val="20"/>
                <w:szCs w:val="20"/>
              </w:rPr>
            </w:pPr>
            <w:r w:rsidRPr="0061590D">
              <w:rPr>
                <w:sz w:val="20"/>
                <w:szCs w:val="20"/>
              </w:rPr>
              <w:t>Diseñar un prototipo basado en realidad virtual que sirva como herramienta para la enseñanza de cálculo multivariado y vectorial</w:t>
            </w:r>
            <w:r w:rsidR="00536097" w:rsidRPr="0061590D">
              <w:rPr>
                <w:sz w:val="20"/>
                <w:szCs w:val="20"/>
              </w:rPr>
              <w:t xml:space="preserve">  </w:t>
            </w:r>
          </w:p>
        </w:tc>
      </w:tr>
      <w:tr w:rsidR="004F6D60" w:rsidRPr="0061590D">
        <w:tc>
          <w:tcPr>
            <w:tcW w:w="2790" w:type="dxa"/>
            <w:tcBorders>
              <w:top w:val="single" w:sz="6" w:space="0" w:color="auto"/>
              <w:left w:val="single" w:sz="12" w:space="0" w:color="auto"/>
              <w:bottom w:val="single" w:sz="6" w:space="0" w:color="auto"/>
              <w:right w:val="single" w:sz="12" w:space="0" w:color="auto"/>
            </w:tcBorders>
            <w:shd w:val="pct25" w:color="auto" w:fill="auto"/>
          </w:tcPr>
          <w:p w:rsidR="004F6D60" w:rsidRPr="0061590D" w:rsidRDefault="009F14AB">
            <w:pPr>
              <w:pStyle w:val="Textoindependiente"/>
              <w:keepNext/>
              <w:tabs>
                <w:tab w:val="center" w:pos="1323"/>
              </w:tabs>
              <w:ind w:left="72"/>
              <w:rPr>
                <w:rFonts w:ascii="Tahoma" w:hAnsi="Tahoma" w:cs="Tahoma"/>
              </w:rPr>
              <w:pPrChange w:id="287" w:author="Paulo" w:date="2016-02-21T16:50:00Z">
                <w:pPr>
                  <w:pStyle w:val="Textoindependiente"/>
                  <w:keepNext/>
                  <w:ind w:left="72"/>
                </w:pPr>
              </w:pPrChange>
            </w:pPr>
            <w:ins w:id="288" w:author="Paulo" w:date="2016-02-21T16:50:00Z">
              <w:r w:rsidRPr="0061590D">
                <w:rPr>
                  <w:rFonts w:ascii="Tahoma" w:hAnsi="Tahoma" w:cs="Tahoma"/>
                </w:rPr>
                <w:t>Qué</w:t>
              </w:r>
            </w:ins>
            <w:del w:id="289" w:author="Paulo" w:date="2016-02-21T16:50:00Z">
              <w:r w:rsidR="00380CE5" w:rsidRPr="0061590D" w:rsidDel="009F14AB">
                <w:rPr>
                  <w:rFonts w:ascii="Tahoma" w:hAnsi="Tahoma" w:cs="Tahoma"/>
                </w:rPr>
                <w:delText>That</w:delText>
              </w:r>
            </w:del>
          </w:p>
        </w:tc>
        <w:tc>
          <w:tcPr>
            <w:tcW w:w="5400" w:type="dxa"/>
            <w:tcBorders>
              <w:top w:val="single" w:sz="6" w:space="0" w:color="auto"/>
              <w:bottom w:val="single" w:sz="6" w:space="0" w:color="auto"/>
              <w:right w:val="single" w:sz="12" w:space="0" w:color="auto"/>
            </w:tcBorders>
          </w:tcPr>
          <w:p w:rsidR="004F6D60" w:rsidRPr="0061590D" w:rsidRDefault="00536097">
            <w:pPr>
              <w:pStyle w:val="InfoBlue"/>
              <w:pPrChange w:id="290" w:author="Paulo" w:date="2016-03-05T21:51:00Z">
                <w:pPr>
                  <w:pStyle w:val="Textoindependiente"/>
                  <w:keepNext/>
                  <w:tabs>
                    <w:tab w:val="center" w:pos="1323"/>
                  </w:tabs>
                  <w:ind w:left="72"/>
                </w:pPr>
              </w:pPrChange>
            </w:pPr>
            <w:del w:id="291" w:author="Paulo" w:date="2016-02-21T16:51:00Z">
              <w:r w:rsidRPr="0061590D" w:rsidDel="009F14AB">
                <w:rPr>
                  <w:sz w:val="20"/>
                  <w:szCs w:val="20"/>
                </w:rPr>
                <w:delText xml:space="preserve">El principal beneficio aportado es crear facilidades para el cliente, </w:delText>
              </w:r>
              <w:r w:rsidR="008E22C3" w:rsidRPr="0061590D" w:rsidDel="009F14AB">
                <w:rPr>
                  <w:sz w:val="20"/>
                  <w:szCs w:val="20"/>
                </w:rPr>
                <w:delText>manteniendo una perspectiva positiva hacia la empresa.</w:delText>
              </w:r>
            </w:del>
            <w:ins w:id="292" w:author="Paulo" w:date="2016-02-21T16:51:00Z">
              <w:r w:rsidR="009F14AB" w:rsidRPr="0061590D">
                <w:rPr>
                  <w:sz w:val="20"/>
                  <w:szCs w:val="20"/>
                </w:rPr>
                <w:t xml:space="preserve">Agiliza </w:t>
              </w:r>
            </w:ins>
            <w:r w:rsidR="002101AF" w:rsidRPr="0061590D">
              <w:rPr>
                <w:sz w:val="20"/>
                <w:szCs w:val="20"/>
              </w:rPr>
              <w:t>y mejora la</w:t>
            </w:r>
            <w:ins w:id="293" w:author="Paulo" w:date="2016-02-21T16:51:00Z">
              <w:r w:rsidR="009F14AB" w:rsidRPr="0061590D">
                <w:rPr>
                  <w:sz w:val="20"/>
                  <w:szCs w:val="20"/>
                </w:rPr>
                <w:t xml:space="preserve"> </w:t>
              </w:r>
            </w:ins>
            <w:r w:rsidR="002101AF" w:rsidRPr="0061590D">
              <w:rPr>
                <w:sz w:val="20"/>
                <w:szCs w:val="20"/>
              </w:rPr>
              <w:t>eficie</w:t>
            </w:r>
            <w:r w:rsidR="0087313E" w:rsidRPr="0061590D">
              <w:rPr>
                <w:sz w:val="20"/>
                <w:szCs w:val="20"/>
              </w:rPr>
              <w:t>ncia del proceso, aumentando el interés por la asignatura</w:t>
            </w:r>
            <w:ins w:id="294" w:author="Paulo" w:date="2016-02-21T16:51:00Z">
              <w:r w:rsidR="009F14AB" w:rsidRPr="0061590D">
                <w:rPr>
                  <w:sz w:val="20"/>
                  <w:szCs w:val="20"/>
                </w:rPr>
                <w:t>.</w:t>
              </w:r>
            </w:ins>
            <w:r w:rsidR="008E22C3" w:rsidRPr="0061590D">
              <w:rPr>
                <w:sz w:val="20"/>
                <w:szCs w:val="20"/>
              </w:rPr>
              <w:t xml:space="preserve"> </w:t>
            </w:r>
          </w:p>
        </w:tc>
      </w:tr>
      <w:tr w:rsidR="004F6D60" w:rsidRPr="0061590D">
        <w:tc>
          <w:tcPr>
            <w:tcW w:w="2790" w:type="dxa"/>
            <w:tcBorders>
              <w:top w:val="single" w:sz="6" w:space="0" w:color="auto"/>
              <w:left w:val="single" w:sz="12" w:space="0" w:color="auto"/>
              <w:bottom w:val="single" w:sz="6" w:space="0" w:color="auto"/>
              <w:right w:val="single" w:sz="12" w:space="0" w:color="auto"/>
            </w:tcBorders>
            <w:shd w:val="pct25" w:color="auto" w:fill="auto"/>
          </w:tcPr>
          <w:p w:rsidR="004F6D60" w:rsidRPr="0061590D" w:rsidRDefault="00380CE5">
            <w:pPr>
              <w:pStyle w:val="Textoindependiente"/>
              <w:keepNext/>
              <w:ind w:left="72"/>
              <w:rPr>
                <w:rFonts w:ascii="Tahoma" w:hAnsi="Tahoma" w:cs="Tahoma"/>
              </w:rPr>
            </w:pPr>
            <w:del w:id="295" w:author="Paulo" w:date="2016-02-21T16:51:00Z">
              <w:r w:rsidRPr="0061590D" w:rsidDel="009F14AB">
                <w:rPr>
                  <w:rFonts w:ascii="Tahoma" w:hAnsi="Tahoma" w:cs="Tahoma"/>
                </w:rPr>
                <w:delText>Unlike</w:delText>
              </w:r>
            </w:del>
            <w:ins w:id="296" w:author="Paulo" w:date="2016-02-21T16:51:00Z">
              <w:r w:rsidR="009F14AB" w:rsidRPr="0061590D">
                <w:rPr>
                  <w:rFonts w:ascii="Tahoma" w:hAnsi="Tahoma" w:cs="Tahoma"/>
                </w:rPr>
                <w:t>A diferencia de</w:t>
              </w:r>
            </w:ins>
          </w:p>
        </w:tc>
        <w:tc>
          <w:tcPr>
            <w:tcW w:w="5400" w:type="dxa"/>
            <w:tcBorders>
              <w:top w:val="single" w:sz="6" w:space="0" w:color="auto"/>
              <w:bottom w:val="single" w:sz="6" w:space="0" w:color="auto"/>
              <w:right w:val="single" w:sz="12" w:space="0" w:color="auto"/>
            </w:tcBorders>
          </w:tcPr>
          <w:p w:rsidR="004F6D60" w:rsidRPr="0061590D" w:rsidRDefault="00B247D7" w:rsidP="00B33789">
            <w:pPr>
              <w:pStyle w:val="InfoBlue"/>
              <w:rPr>
                <w:sz w:val="20"/>
                <w:szCs w:val="20"/>
              </w:rPr>
            </w:pPr>
            <w:del w:id="297" w:author="Paulo" w:date="2016-02-21T16:52:00Z">
              <w:r w:rsidRPr="0061590D" w:rsidDel="009F14AB">
                <w:rPr>
                  <w:sz w:val="20"/>
                  <w:szCs w:val="20"/>
                </w:rPr>
                <w:delText>Corresponsales, centros de recaudo alternos</w:delText>
              </w:r>
              <w:r w:rsidR="002D5977" w:rsidRPr="0061590D" w:rsidDel="009F14AB">
                <w:rPr>
                  <w:sz w:val="20"/>
                  <w:szCs w:val="20"/>
                </w:rPr>
                <w:delText xml:space="preserve"> (Efecty, Baloto, Servientrega e incluso almacenes de cadena).</w:delText>
              </w:r>
            </w:del>
            <w:r w:rsidR="00ED2A64" w:rsidRPr="0061590D">
              <w:rPr>
                <w:sz w:val="20"/>
                <w:szCs w:val="20"/>
              </w:rPr>
              <w:t>La</w:t>
            </w:r>
            <w:r w:rsidR="0087313E" w:rsidRPr="0061590D">
              <w:rPr>
                <w:sz w:val="20"/>
                <w:szCs w:val="20"/>
              </w:rPr>
              <w:t xml:space="preserve"> metodología convencional, el estudiante tendrá una opción más para visualizar conceptos abstractos que sueles ser difíciles de entender. </w:t>
            </w:r>
            <w:ins w:id="298" w:author="Paulo" w:date="2016-02-21T16:55:00Z">
              <w:r w:rsidR="00880851" w:rsidRPr="0061590D">
                <w:rPr>
                  <w:sz w:val="20"/>
                  <w:szCs w:val="20"/>
                </w:rPr>
                <w:t xml:space="preserve"> </w:t>
              </w:r>
            </w:ins>
            <w:ins w:id="299" w:author="Paulo" w:date="2016-02-21T16:56:00Z">
              <w:r w:rsidR="005C7493" w:rsidRPr="0061590D">
                <w:rPr>
                  <w:sz w:val="20"/>
                  <w:szCs w:val="20"/>
                </w:rPr>
                <w:t xml:space="preserve"> </w:t>
              </w:r>
            </w:ins>
          </w:p>
        </w:tc>
      </w:tr>
      <w:tr w:rsidR="004F6D60" w:rsidRPr="009B0680">
        <w:tc>
          <w:tcPr>
            <w:tcW w:w="2790" w:type="dxa"/>
            <w:tcBorders>
              <w:top w:val="single" w:sz="6" w:space="0" w:color="auto"/>
              <w:left w:val="single" w:sz="12" w:space="0" w:color="auto"/>
              <w:bottom w:val="single" w:sz="12" w:space="0" w:color="auto"/>
              <w:right w:val="single" w:sz="12" w:space="0" w:color="auto"/>
            </w:tcBorders>
            <w:shd w:val="pct25" w:color="auto" w:fill="auto"/>
          </w:tcPr>
          <w:p w:rsidR="004F6D60" w:rsidRPr="0061590D" w:rsidRDefault="00380CE5">
            <w:pPr>
              <w:pStyle w:val="Textoindependiente"/>
              <w:ind w:left="72"/>
              <w:rPr>
                <w:rFonts w:ascii="Tahoma" w:hAnsi="Tahoma" w:cs="Tahoma"/>
              </w:rPr>
            </w:pPr>
            <w:del w:id="300" w:author="Paulo" w:date="2016-02-21T16:56:00Z">
              <w:r w:rsidRPr="0061590D" w:rsidDel="005C7493">
                <w:rPr>
                  <w:rFonts w:ascii="Tahoma" w:hAnsi="Tahoma" w:cs="Tahoma"/>
                </w:rPr>
                <w:delText>Our product</w:delText>
              </w:r>
            </w:del>
            <w:ins w:id="301" w:author="Paulo" w:date="2016-02-21T16:56:00Z">
              <w:r w:rsidR="005C7493" w:rsidRPr="0061590D">
                <w:rPr>
                  <w:rFonts w:ascii="Tahoma" w:hAnsi="Tahoma" w:cs="Tahoma"/>
                </w:rPr>
                <w:t>Nuestro Producto</w:t>
              </w:r>
            </w:ins>
          </w:p>
        </w:tc>
        <w:tc>
          <w:tcPr>
            <w:tcW w:w="5400" w:type="dxa"/>
            <w:tcBorders>
              <w:top w:val="single" w:sz="6" w:space="0" w:color="auto"/>
              <w:bottom w:val="single" w:sz="12" w:space="0" w:color="auto"/>
              <w:right w:val="single" w:sz="12" w:space="0" w:color="auto"/>
            </w:tcBorders>
          </w:tcPr>
          <w:p w:rsidR="004F6D60" w:rsidRPr="0061590D" w:rsidRDefault="005C7493" w:rsidP="00B33789">
            <w:pPr>
              <w:pStyle w:val="InfoBlue"/>
              <w:rPr>
                <w:sz w:val="20"/>
                <w:szCs w:val="20"/>
              </w:rPr>
            </w:pPr>
            <w:ins w:id="302" w:author="Paulo" w:date="2016-02-21T16:56:00Z">
              <w:r w:rsidRPr="0061590D">
                <w:rPr>
                  <w:sz w:val="20"/>
                  <w:szCs w:val="20"/>
                </w:rPr>
                <w:t xml:space="preserve">Permite llevar a cabo los mismos objetivos </w:t>
              </w:r>
            </w:ins>
            <w:r w:rsidR="0087313E" w:rsidRPr="0061590D">
              <w:rPr>
                <w:sz w:val="20"/>
                <w:szCs w:val="20"/>
              </w:rPr>
              <w:t xml:space="preserve"> de la enseñanza convencional con la diferenciación que el estudiante no tendrá que imaginarse los modelos, sino que podrá </w:t>
            </w:r>
            <w:r w:rsidR="002B45E0" w:rsidRPr="0061590D">
              <w:rPr>
                <w:sz w:val="20"/>
                <w:szCs w:val="20"/>
              </w:rPr>
              <w:t>visualizarlos</w:t>
            </w:r>
            <w:r w:rsidR="0087313E" w:rsidRPr="0061590D">
              <w:rPr>
                <w:sz w:val="20"/>
                <w:szCs w:val="20"/>
              </w:rPr>
              <w:t xml:space="preserve"> tocarlos, moverlos sobre el mismo eje, rotarlos.</w:t>
            </w:r>
            <w:del w:id="303" w:author="Paulo" w:date="2016-02-21T16:56:00Z">
              <w:r w:rsidR="002D5977" w:rsidRPr="0061590D" w:rsidDel="005C7493">
                <w:rPr>
                  <w:sz w:val="20"/>
                  <w:szCs w:val="20"/>
                </w:rPr>
                <w:delText xml:space="preserve">La gran diferencia con este sistema es que se evita el intermediario que de todas formas exige el pago presencial. Usando el portal el cliente lo puede hacer desde la comodidad de su casa. </w:delText>
              </w:r>
            </w:del>
          </w:p>
        </w:tc>
      </w:tr>
    </w:tbl>
    <w:p w:rsidR="004F6D60" w:rsidRPr="009B0680" w:rsidRDefault="004F6D60" w:rsidP="00B33789">
      <w:pPr>
        <w:pStyle w:val="InfoBlue"/>
        <w:rPr>
          <w:sz w:val="20"/>
          <w:szCs w:val="20"/>
        </w:rPr>
      </w:pPr>
    </w:p>
    <w:p w:rsidR="004F6D60" w:rsidRPr="009B0680" w:rsidRDefault="0046675A" w:rsidP="006C60F6">
      <w:pPr>
        <w:pStyle w:val="Ttulo2"/>
        <w:numPr>
          <w:ilvl w:val="1"/>
          <w:numId w:val="47"/>
        </w:numPr>
        <w:rPr>
          <w:rFonts w:ascii="Tahoma" w:hAnsi="Tahoma" w:cs="Tahoma"/>
        </w:rPr>
      </w:pPr>
      <w:bookmarkStart w:id="304" w:name="_Toc464329704"/>
      <w:r w:rsidRPr="009B0680">
        <w:rPr>
          <w:rFonts w:ascii="Tahoma" w:hAnsi="Tahoma" w:cs="Tahoma"/>
        </w:rPr>
        <w:t>Descripción</w:t>
      </w:r>
      <w:r w:rsidR="006C60F6" w:rsidRPr="009B0680">
        <w:rPr>
          <w:rFonts w:ascii="Tahoma" w:hAnsi="Tahoma" w:cs="Tahoma"/>
        </w:rPr>
        <w:t xml:space="preserve"> del cliente y los </w:t>
      </w:r>
      <w:proofErr w:type="spellStart"/>
      <w:r w:rsidR="006C60F6" w:rsidRPr="009B0680">
        <w:rPr>
          <w:rFonts w:ascii="Tahoma" w:hAnsi="Tahoma" w:cs="Tahoma"/>
        </w:rPr>
        <w:t>Stakeholder</w:t>
      </w:r>
      <w:ins w:id="305" w:author="Paulo" w:date="2016-02-21T17:16:00Z">
        <w:r w:rsidR="006C60F6" w:rsidRPr="009B0680">
          <w:rPr>
            <w:rFonts w:ascii="Tahoma" w:hAnsi="Tahoma" w:cs="Tahoma"/>
          </w:rPr>
          <w:t>s</w:t>
        </w:r>
      </w:ins>
      <w:bookmarkEnd w:id="304"/>
      <w:proofErr w:type="spellEnd"/>
      <w:r w:rsidR="006C60F6" w:rsidRPr="009B0680">
        <w:rPr>
          <w:rFonts w:ascii="Tahoma" w:hAnsi="Tahoma" w:cs="Tahoma"/>
        </w:rPr>
        <w:t xml:space="preserve"> </w:t>
      </w:r>
      <w:del w:id="306" w:author="Paulo" w:date="2016-02-21T16:59:00Z">
        <w:r w:rsidR="00380CE5" w:rsidRPr="009B0680" w:rsidDel="00C612B7">
          <w:rPr>
            <w:rFonts w:ascii="Tahoma" w:hAnsi="Tahoma" w:cs="Tahoma"/>
          </w:rPr>
          <w:delText>[A product position statement communicates the intent of the application and the importance of the project to all concerned personne</w:delText>
        </w:r>
      </w:del>
      <w:bookmarkStart w:id="307" w:name="_Toc447960005"/>
      <w:bookmarkStart w:id="308" w:name="_Toc452813581"/>
      <w:bookmarkStart w:id="309" w:name="_Toc436203381"/>
      <w:del w:id="310" w:author="Paulo" w:date="2016-02-21T17:04:00Z">
        <w:r w:rsidR="00380CE5" w:rsidRPr="009B0680" w:rsidDel="00A57502">
          <w:rPr>
            <w:rFonts w:ascii="Tahoma" w:hAnsi="Tahoma" w:cs="Tahoma"/>
          </w:rPr>
          <w:delText xml:space="preserve"> and Customer Descriptions</w:delText>
        </w:r>
      </w:del>
      <w:bookmarkEnd w:id="307"/>
      <w:bookmarkEnd w:id="308"/>
    </w:p>
    <w:p w:rsidR="00A57502" w:rsidRPr="009B0680" w:rsidRDefault="00A57502" w:rsidP="00B33789">
      <w:pPr>
        <w:pStyle w:val="InfoBlue"/>
        <w:rPr>
          <w:ins w:id="311" w:author="Paulo" w:date="2016-02-21T17:04:00Z"/>
          <w:sz w:val="20"/>
          <w:szCs w:val="20"/>
        </w:rPr>
      </w:pPr>
      <w:ins w:id="312" w:author="Paulo" w:date="2016-02-21T17:07:00Z">
        <w:r w:rsidRPr="009B0680">
          <w:rPr>
            <w:sz w:val="20"/>
            <w:szCs w:val="20"/>
          </w:rPr>
          <w:t xml:space="preserve">Para proveer </w:t>
        </w:r>
      </w:ins>
      <w:ins w:id="313" w:author="Paulo" w:date="2016-02-21T17:08:00Z">
        <w:r w:rsidRPr="009B0680">
          <w:rPr>
            <w:sz w:val="20"/>
            <w:szCs w:val="20"/>
          </w:rPr>
          <w:t xml:space="preserve">productos y servicios de una manera eficiente a los usuarios, </w:t>
        </w:r>
      </w:ins>
      <w:ins w:id="314" w:author="Paulo" w:date="2016-02-21T17:11:00Z">
        <w:r w:rsidRPr="009B0680">
          <w:rPr>
            <w:sz w:val="20"/>
            <w:szCs w:val="20"/>
          </w:rPr>
          <w:t>es necesario identificar las verdaderas necesidades por todas las partes involucradas para poder generar un modelo acorde que satisfaga cada una de ellas eficientemente</w:t>
        </w:r>
      </w:ins>
      <w:ins w:id="315" w:author="Paulo" w:date="2016-02-21T17:12:00Z">
        <w:r w:rsidRPr="009B0680">
          <w:rPr>
            <w:sz w:val="20"/>
            <w:szCs w:val="20"/>
          </w:rPr>
          <w:t xml:space="preserve">, dando así una justificación para cada </w:t>
        </w:r>
      </w:ins>
      <w:ins w:id="316" w:author="Paulo" w:date="2016-02-21T18:59:00Z">
        <w:r w:rsidR="00615801" w:rsidRPr="009B0680">
          <w:rPr>
            <w:sz w:val="20"/>
            <w:szCs w:val="20"/>
          </w:rPr>
          <w:t>uno</w:t>
        </w:r>
      </w:ins>
      <w:ins w:id="317" w:author="Paulo" w:date="2016-02-21T17:12:00Z">
        <w:r w:rsidRPr="009B0680">
          <w:rPr>
            <w:sz w:val="20"/>
            <w:szCs w:val="20"/>
          </w:rPr>
          <w:t xml:space="preserve"> de los </w:t>
        </w:r>
      </w:ins>
      <w:ins w:id="318" w:author="Paulo" w:date="2016-02-21T17:14:00Z">
        <w:r w:rsidR="009C7C5B" w:rsidRPr="009B0680">
          <w:rPr>
            <w:sz w:val="20"/>
            <w:szCs w:val="20"/>
          </w:rPr>
          <w:t>requerimientos</w:t>
        </w:r>
      </w:ins>
      <w:ins w:id="319" w:author="Paulo" w:date="2016-02-21T17:12:00Z">
        <w:r w:rsidRPr="009B0680">
          <w:rPr>
            <w:sz w:val="20"/>
            <w:szCs w:val="20"/>
          </w:rPr>
          <w:t xml:space="preserve"> solicitados </w:t>
        </w:r>
      </w:ins>
      <w:ins w:id="320" w:author="Paulo" w:date="2016-02-21T17:13:00Z">
        <w:r w:rsidR="009C7C5B" w:rsidRPr="009B0680">
          <w:rPr>
            <w:sz w:val="20"/>
            <w:szCs w:val="20"/>
          </w:rPr>
          <w:t>apoyando la creación de un proceso que lo cumpla dentro del modelado.</w:t>
        </w:r>
      </w:ins>
    </w:p>
    <w:p w:rsidR="0046675A" w:rsidRPr="009B0680" w:rsidRDefault="0046675A" w:rsidP="0046675A">
      <w:pPr>
        <w:pStyle w:val="Ttulo2"/>
        <w:numPr>
          <w:ilvl w:val="1"/>
          <w:numId w:val="47"/>
        </w:numPr>
        <w:rPr>
          <w:rFonts w:ascii="Tahoma" w:hAnsi="Tahoma" w:cs="Tahoma"/>
        </w:rPr>
      </w:pPr>
      <w:bookmarkStart w:id="321" w:name="_Toc464329705"/>
      <w:bookmarkStart w:id="322" w:name="_Toc452813583"/>
      <w:bookmarkStart w:id="323" w:name="_Toc509300840"/>
      <w:bookmarkStart w:id="324" w:name="_Toc443816557"/>
      <w:r w:rsidRPr="009B0680">
        <w:rPr>
          <w:rFonts w:ascii="Tahoma" w:hAnsi="Tahoma" w:cs="Tahoma"/>
        </w:rPr>
        <w:t xml:space="preserve">Resumen de los </w:t>
      </w:r>
      <w:proofErr w:type="spellStart"/>
      <w:r w:rsidRPr="009B0680">
        <w:rPr>
          <w:rFonts w:ascii="Tahoma" w:hAnsi="Tahoma" w:cs="Tahoma"/>
        </w:rPr>
        <w:t>Stakeholder</w:t>
      </w:r>
      <w:ins w:id="325" w:author="Paulo" w:date="2016-02-21T17:16:00Z">
        <w:r w:rsidRPr="009B0680">
          <w:rPr>
            <w:rFonts w:ascii="Tahoma" w:hAnsi="Tahoma" w:cs="Tahoma"/>
          </w:rPr>
          <w:t>s</w:t>
        </w:r>
      </w:ins>
      <w:bookmarkEnd w:id="321"/>
      <w:proofErr w:type="spellEnd"/>
      <w:r w:rsidRPr="009B0680">
        <w:rPr>
          <w:rFonts w:ascii="Tahoma" w:hAnsi="Tahoma" w:cs="Tahoma"/>
        </w:rPr>
        <w:t xml:space="preserve"> </w:t>
      </w:r>
      <w:del w:id="326" w:author="Paulo" w:date="2016-02-21T16:59:00Z">
        <w:r w:rsidRPr="009B0680" w:rsidDel="00C612B7">
          <w:rPr>
            <w:rFonts w:ascii="Tahoma" w:hAnsi="Tahoma" w:cs="Tahoma"/>
          </w:rPr>
          <w:delText>[A product position statement communicates the intent of the application and the importance of the project to all concerned personne</w:delText>
        </w:r>
      </w:del>
      <w:del w:id="327" w:author="Paulo" w:date="2016-02-21T17:04:00Z">
        <w:r w:rsidRPr="009B0680" w:rsidDel="00A57502">
          <w:rPr>
            <w:rFonts w:ascii="Tahoma" w:hAnsi="Tahoma" w:cs="Tahoma"/>
          </w:rPr>
          <w:delText xml:space="preserve"> and Customer Descriptions</w:delText>
        </w:r>
      </w:del>
    </w:p>
    <w:p w:rsidR="0046675A" w:rsidRPr="009B0680" w:rsidRDefault="0046675A" w:rsidP="0046675A">
      <w:pPr>
        <w:rPr>
          <w:rFonts w:ascii="Tahoma" w:hAnsi="Tahoma" w:cs="Tahoma"/>
        </w:rPr>
      </w:pPr>
    </w:p>
    <w:p w:rsidR="005047F0" w:rsidRPr="009B0680" w:rsidRDefault="00380CE5" w:rsidP="0046675A">
      <w:pPr>
        <w:ind w:left="720"/>
        <w:rPr>
          <w:rFonts w:ascii="Tahoma" w:hAnsi="Tahoma" w:cs="Tahoma"/>
          <w:b/>
        </w:rPr>
      </w:pPr>
      <w:del w:id="328" w:author="Paulo" w:date="2016-02-21T17:16:00Z">
        <w:r w:rsidRPr="009B0680" w:rsidDel="009C7C5B">
          <w:rPr>
            <w:rFonts w:ascii="Tahoma" w:hAnsi="Tahoma" w:cs="Tahoma"/>
          </w:rPr>
          <w:delText>Summary</w:delText>
        </w:r>
      </w:del>
      <w:bookmarkEnd w:id="322"/>
      <w:bookmarkEnd w:id="323"/>
      <w:bookmarkEnd w:id="324"/>
      <w:ins w:id="329" w:author="Paulo" w:date="2016-02-21T17:16:00Z">
        <w:r w:rsidR="009C7C5B" w:rsidRPr="009B0680">
          <w:rPr>
            <w:rFonts w:ascii="Tahoma" w:hAnsi="Tahoma" w:cs="Tahoma"/>
          </w:rPr>
          <w:t>A continuación se detallan cada uno de los involucrados en</w:t>
        </w:r>
      </w:ins>
      <w:ins w:id="330" w:author="Paulo" w:date="2016-02-21T17:17:00Z">
        <w:r w:rsidR="009C7C5B" w:rsidRPr="009B0680">
          <w:rPr>
            <w:rFonts w:ascii="Tahoma" w:hAnsi="Tahoma" w:cs="Tahoma"/>
          </w:rPr>
          <w:t xml:space="preserve"> el proyecto, lo que permite consolidar las necesidades que deben ser atendidas por parte del modelo de negocio. </w:t>
        </w:r>
      </w:ins>
    </w:p>
    <w:p w:rsidR="0046675A" w:rsidRPr="009B0680" w:rsidRDefault="0046675A" w:rsidP="0046675A">
      <w:pPr>
        <w:rPr>
          <w:rFonts w:ascii="Tahoma" w:hAnsi="Tahoma" w:cs="Tahoma"/>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2509"/>
        <w:gridCol w:w="1985"/>
        <w:gridCol w:w="4506"/>
      </w:tblGrid>
      <w:tr w:rsidR="005047F0" w:rsidRPr="009B0680" w:rsidTr="00830B22">
        <w:tc>
          <w:tcPr>
            <w:tcW w:w="2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47F0" w:rsidRPr="009B0680" w:rsidRDefault="005047F0" w:rsidP="00830B22">
            <w:pPr>
              <w:jc w:val="center"/>
              <w:rPr>
                <w:rFonts w:ascii="Tahoma" w:hAnsi="Tahoma" w:cs="Tahoma"/>
                <w:b/>
              </w:rPr>
            </w:pPr>
            <w:r w:rsidRPr="009B0680">
              <w:rPr>
                <w:rFonts w:ascii="Tahoma" w:eastAsia="Tahoma" w:hAnsi="Tahoma" w:cs="Tahoma"/>
                <w:b/>
                <w:bCs/>
              </w:rPr>
              <w:t>Nombre</w:t>
            </w:r>
          </w:p>
        </w:tc>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47F0" w:rsidRPr="009B0680" w:rsidRDefault="005047F0" w:rsidP="00830B22">
            <w:pPr>
              <w:jc w:val="center"/>
              <w:rPr>
                <w:rFonts w:ascii="Tahoma" w:hAnsi="Tahoma" w:cs="Tahoma"/>
                <w:b/>
              </w:rPr>
            </w:pPr>
            <w:r w:rsidRPr="009B0680">
              <w:rPr>
                <w:rFonts w:ascii="Tahoma" w:eastAsia="Tahoma" w:hAnsi="Tahoma" w:cs="Tahoma"/>
                <w:b/>
                <w:bCs/>
              </w:rPr>
              <w:t>Perfil</w:t>
            </w:r>
          </w:p>
        </w:tc>
        <w:tc>
          <w:tcPr>
            <w:tcW w:w="450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47F0" w:rsidRPr="009B0680" w:rsidRDefault="005047F0" w:rsidP="00830B22">
            <w:pPr>
              <w:jc w:val="center"/>
              <w:rPr>
                <w:rFonts w:ascii="Tahoma" w:hAnsi="Tahoma" w:cs="Tahoma"/>
                <w:b/>
              </w:rPr>
            </w:pPr>
            <w:r w:rsidRPr="009B0680">
              <w:rPr>
                <w:rFonts w:ascii="Tahoma" w:eastAsia="Tahoma" w:hAnsi="Tahoma" w:cs="Tahoma"/>
                <w:b/>
                <w:bCs/>
              </w:rPr>
              <w:t>Responsabilidades</w:t>
            </w:r>
          </w:p>
        </w:tc>
      </w:tr>
      <w:tr w:rsidR="005047F0" w:rsidRPr="009B0680" w:rsidTr="00830B22">
        <w:tc>
          <w:tcPr>
            <w:tcW w:w="2509"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spacing w:after="160"/>
              <w:rPr>
                <w:rFonts w:ascii="Tahoma" w:hAnsi="Tahoma" w:cs="Tahoma"/>
              </w:rPr>
            </w:pPr>
            <w:r w:rsidRPr="009B0680">
              <w:rPr>
                <w:rFonts w:ascii="Tahoma" w:eastAsia="Tahoma" w:hAnsi="Tahoma" w:cs="Tahoma"/>
              </w:rPr>
              <w:lastRenderedPageBreak/>
              <w:t>Universidad del Quindío</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rPr>
                <w:rFonts w:ascii="Tahoma" w:hAnsi="Tahoma" w:cs="Tahoma"/>
              </w:rPr>
            </w:pPr>
            <w:r w:rsidRPr="009B0680">
              <w:rPr>
                <w:rFonts w:ascii="Tahoma" w:eastAsia="Tahoma" w:hAnsi="Tahoma" w:cs="Tahoma"/>
              </w:rPr>
              <w:t>Cliente</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5047F0">
            <w:pPr>
              <w:pStyle w:val="Prrafodelista"/>
              <w:widowControl/>
              <w:numPr>
                <w:ilvl w:val="0"/>
                <w:numId w:val="43"/>
              </w:numPr>
              <w:spacing w:before="60" w:after="60" w:line="240" w:lineRule="auto"/>
              <w:rPr>
                <w:rFonts w:ascii="Tahoma" w:eastAsia="Tahoma" w:hAnsi="Tahoma" w:cs="Tahoma"/>
              </w:rPr>
            </w:pPr>
            <w:r w:rsidRPr="009B0680">
              <w:rPr>
                <w:rFonts w:ascii="Tahoma" w:eastAsia="Tahoma" w:hAnsi="Tahoma" w:cs="Tahoma"/>
              </w:rPr>
              <w:t>Aprobar o negar definitivamente solicitudes de cambios de alcance.</w:t>
            </w:r>
          </w:p>
          <w:p w:rsidR="005047F0" w:rsidRPr="009B0680" w:rsidRDefault="005047F0" w:rsidP="005047F0">
            <w:pPr>
              <w:pStyle w:val="Prrafodelista"/>
              <w:widowControl/>
              <w:numPr>
                <w:ilvl w:val="0"/>
                <w:numId w:val="43"/>
              </w:numPr>
              <w:spacing w:before="60" w:after="60" w:line="240" w:lineRule="auto"/>
              <w:rPr>
                <w:rFonts w:ascii="Tahoma" w:eastAsia="Tahoma" w:hAnsi="Tahoma" w:cs="Tahoma"/>
              </w:rPr>
            </w:pPr>
            <w:r w:rsidRPr="009B0680">
              <w:rPr>
                <w:rFonts w:ascii="Tahoma" w:eastAsia="Tahoma" w:hAnsi="Tahoma" w:cs="Tahoma"/>
              </w:rPr>
              <w:t>Solicitar cambios de alcance.</w:t>
            </w:r>
          </w:p>
        </w:tc>
      </w:tr>
      <w:tr w:rsidR="005047F0" w:rsidRPr="009B0680" w:rsidTr="00830B22">
        <w:tc>
          <w:tcPr>
            <w:tcW w:w="2509"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rPr>
                <w:rFonts w:ascii="Tahoma" w:hAnsi="Tahoma" w:cs="Tahoma"/>
              </w:rPr>
            </w:pPr>
            <w:r w:rsidRPr="009B0680">
              <w:rPr>
                <w:rFonts w:ascii="Tahoma" w:eastAsia="Tahoma" w:hAnsi="Tahoma" w:cs="Tahoma"/>
              </w:rPr>
              <w:t xml:space="preserve">Universidad del </w:t>
            </w:r>
            <w:r w:rsidR="00072454" w:rsidRPr="009B0680">
              <w:rPr>
                <w:rFonts w:ascii="Tahoma" w:eastAsia="Tahoma" w:hAnsi="Tahoma" w:cs="Tahoma"/>
              </w:rPr>
              <w:t>Quindío</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rPr>
                <w:rFonts w:ascii="Tahoma" w:hAnsi="Tahoma" w:cs="Tahoma"/>
              </w:rPr>
            </w:pPr>
            <w:r w:rsidRPr="009B0680">
              <w:rPr>
                <w:rFonts w:ascii="Tahoma" w:eastAsia="Tahoma" w:hAnsi="Tahoma" w:cs="Tahoma"/>
              </w:rPr>
              <w:t>Sponsor</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5047F0">
            <w:pPr>
              <w:pStyle w:val="Prrafodelista"/>
              <w:widowControl/>
              <w:numPr>
                <w:ilvl w:val="0"/>
                <w:numId w:val="41"/>
              </w:numPr>
              <w:spacing w:before="60" w:after="60" w:line="240" w:lineRule="auto"/>
              <w:jc w:val="both"/>
              <w:rPr>
                <w:rFonts w:ascii="Tahoma" w:eastAsia="Tahoma" w:hAnsi="Tahoma" w:cs="Tahoma"/>
              </w:rPr>
            </w:pPr>
            <w:r w:rsidRPr="009B0680">
              <w:rPr>
                <w:rFonts w:ascii="Tahoma" w:eastAsia="Tahoma" w:hAnsi="Tahoma" w:cs="Tahoma"/>
              </w:rPr>
              <w:t>Proveer presupuesto para el proyecto.</w:t>
            </w:r>
          </w:p>
          <w:p w:rsidR="005047F0" w:rsidRPr="009B0680" w:rsidRDefault="005047F0" w:rsidP="005047F0">
            <w:pPr>
              <w:pStyle w:val="Prrafodelista"/>
              <w:widowControl/>
              <w:numPr>
                <w:ilvl w:val="0"/>
                <w:numId w:val="41"/>
              </w:numPr>
              <w:spacing w:before="60" w:after="60" w:line="240" w:lineRule="auto"/>
              <w:jc w:val="both"/>
              <w:rPr>
                <w:rFonts w:ascii="Tahoma" w:eastAsia="Tahoma" w:hAnsi="Tahoma" w:cs="Tahoma"/>
              </w:rPr>
            </w:pPr>
            <w:r w:rsidRPr="009B0680">
              <w:rPr>
                <w:rFonts w:ascii="Tahoma" w:eastAsia="Tahoma" w:hAnsi="Tahoma" w:cs="Tahoma"/>
              </w:rPr>
              <w:t>Firmar documentos tales como caso de negocio y el documento de iniciación del proyecto.</w:t>
            </w:r>
          </w:p>
        </w:tc>
      </w:tr>
      <w:tr w:rsidR="005047F0" w:rsidRPr="009B0680" w:rsidTr="00830B22">
        <w:tc>
          <w:tcPr>
            <w:tcW w:w="2509"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rPr>
                <w:rFonts w:ascii="Tahoma" w:eastAsia="Tahoma" w:hAnsi="Tahoma" w:cs="Tahoma"/>
              </w:rPr>
            </w:pPr>
            <w:proofErr w:type="spellStart"/>
            <w:r w:rsidRPr="009B0680">
              <w:rPr>
                <w:rFonts w:ascii="Tahoma" w:eastAsia="Tahoma" w:hAnsi="Tahoma" w:cs="Tahoma"/>
              </w:rPr>
              <w:t>Leidy</w:t>
            </w:r>
            <w:proofErr w:type="spellEnd"/>
            <w:r w:rsidRPr="009B0680">
              <w:rPr>
                <w:rFonts w:ascii="Tahoma" w:eastAsia="Tahoma" w:hAnsi="Tahoma" w:cs="Tahoma"/>
              </w:rPr>
              <w:t xml:space="preserve"> Andrea </w:t>
            </w:r>
            <w:proofErr w:type="spellStart"/>
            <w:r w:rsidRPr="009B0680">
              <w:rPr>
                <w:rFonts w:ascii="Tahoma" w:eastAsia="Tahoma" w:hAnsi="Tahoma" w:cs="Tahoma"/>
              </w:rPr>
              <w:t>Raigoza</w:t>
            </w:r>
            <w:proofErr w:type="spellEnd"/>
            <w:r w:rsidRPr="009B0680">
              <w:rPr>
                <w:rFonts w:ascii="Tahoma" w:eastAsia="Tahoma" w:hAnsi="Tahoma" w:cs="Tahoma"/>
              </w:rPr>
              <w:t xml:space="preserve"> Palacio</w:t>
            </w:r>
          </w:p>
          <w:p w:rsidR="005047F0" w:rsidRPr="009B0680" w:rsidRDefault="005047F0" w:rsidP="00830B22">
            <w:pPr>
              <w:rPr>
                <w:rFonts w:ascii="Tahoma" w:eastAsia="Tahoma" w:hAnsi="Tahoma" w:cs="Tahoma"/>
              </w:rPr>
            </w:pPr>
          </w:p>
          <w:p w:rsidR="005047F0" w:rsidRPr="009B0680" w:rsidRDefault="005047F0" w:rsidP="00830B22">
            <w:pPr>
              <w:rPr>
                <w:rFonts w:ascii="Tahoma" w:eastAsia="Tahoma" w:hAnsi="Tahoma" w:cs="Tahoma"/>
              </w:rPr>
            </w:pPr>
            <w:r w:rsidRPr="009B0680">
              <w:rPr>
                <w:rFonts w:ascii="Tahoma" w:eastAsia="Tahoma" w:hAnsi="Tahoma" w:cs="Tahoma"/>
              </w:rPr>
              <w:t>Paulo Cesar Alvis Ramos</w:t>
            </w:r>
          </w:p>
          <w:p w:rsidR="005047F0" w:rsidRPr="009B0680" w:rsidRDefault="005047F0" w:rsidP="00830B22">
            <w:pPr>
              <w:rPr>
                <w:rFonts w:ascii="Tahoma" w:eastAsia="Tahoma" w:hAnsi="Tahoma" w:cs="Tahoma"/>
              </w:rPr>
            </w:pPr>
          </w:p>
          <w:p w:rsidR="005047F0" w:rsidRPr="009B0680" w:rsidRDefault="005047F0" w:rsidP="00830B22">
            <w:pPr>
              <w:rPr>
                <w:rFonts w:ascii="Tahoma" w:hAnsi="Tahoma" w:cs="Tahoma"/>
              </w:rPr>
            </w:pPr>
            <w:r w:rsidRPr="009B0680">
              <w:rPr>
                <w:rFonts w:ascii="Tahoma" w:eastAsia="Tahoma" w:hAnsi="Tahoma" w:cs="Tahoma"/>
              </w:rPr>
              <w:t xml:space="preserve">Diego Alejandro </w:t>
            </w:r>
            <w:proofErr w:type="spellStart"/>
            <w:r w:rsidRPr="009B0680">
              <w:rPr>
                <w:rFonts w:ascii="Tahoma" w:eastAsia="Tahoma" w:hAnsi="Tahoma" w:cs="Tahoma"/>
              </w:rPr>
              <w:t>Sanchez</w:t>
            </w:r>
            <w:proofErr w:type="spellEnd"/>
            <w:r w:rsidRPr="009B0680">
              <w:rPr>
                <w:rFonts w:ascii="Tahoma" w:eastAsia="Tahoma" w:hAnsi="Tahoma" w:cs="Tahoma"/>
              </w:rPr>
              <w:t xml:space="preserve"> Parra</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rPr>
                <w:rFonts w:ascii="Tahoma" w:hAnsi="Tahoma" w:cs="Tahoma"/>
              </w:rPr>
            </w:pPr>
            <w:r w:rsidRPr="009B0680">
              <w:rPr>
                <w:rFonts w:ascii="Tahoma" w:eastAsia="Tahoma" w:hAnsi="Tahoma" w:cs="Tahoma"/>
              </w:rPr>
              <w:t>Investigador</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5047F0">
            <w:pPr>
              <w:pStyle w:val="Prrafodelista"/>
              <w:widowControl/>
              <w:numPr>
                <w:ilvl w:val="0"/>
                <w:numId w:val="42"/>
              </w:numPr>
              <w:spacing w:before="60" w:after="60" w:line="240" w:lineRule="auto"/>
              <w:rPr>
                <w:rFonts w:ascii="Tahoma" w:eastAsia="Tahoma" w:hAnsi="Tahoma" w:cs="Tahoma"/>
              </w:rPr>
            </w:pPr>
            <w:r w:rsidRPr="009B0680">
              <w:rPr>
                <w:rFonts w:ascii="Tahoma" w:eastAsia="Tahoma" w:hAnsi="Tahoma" w:cs="Tahoma"/>
              </w:rPr>
              <w:t>Evaluar la necesidad de solicitar cambios de alcance.</w:t>
            </w:r>
          </w:p>
          <w:p w:rsidR="005047F0" w:rsidRPr="009B0680" w:rsidRDefault="005047F0" w:rsidP="005047F0">
            <w:pPr>
              <w:pStyle w:val="Prrafodelista"/>
              <w:widowControl/>
              <w:numPr>
                <w:ilvl w:val="0"/>
                <w:numId w:val="42"/>
              </w:numPr>
              <w:spacing w:before="60" w:after="60" w:line="240" w:lineRule="auto"/>
              <w:rPr>
                <w:rFonts w:ascii="Tahoma" w:eastAsia="Tahoma" w:hAnsi="Tahoma" w:cs="Tahoma"/>
              </w:rPr>
            </w:pPr>
            <w:r w:rsidRPr="009B0680">
              <w:rPr>
                <w:rFonts w:ascii="Tahoma" w:eastAsia="Tahoma" w:hAnsi="Tahoma" w:cs="Tahoma"/>
              </w:rPr>
              <w:t>Analizar y aprobar solicitudes de cambio de alcance antes de ponerlas a consideración del Cliente.</w:t>
            </w:r>
          </w:p>
          <w:p w:rsidR="005047F0" w:rsidRPr="009B0680" w:rsidRDefault="005047F0" w:rsidP="005047F0">
            <w:pPr>
              <w:pStyle w:val="Prrafodelista"/>
              <w:widowControl/>
              <w:numPr>
                <w:ilvl w:val="0"/>
                <w:numId w:val="42"/>
              </w:numPr>
              <w:spacing w:before="60" w:after="60" w:line="240" w:lineRule="auto"/>
              <w:rPr>
                <w:rFonts w:ascii="Tahoma" w:eastAsia="Tahoma" w:hAnsi="Tahoma" w:cs="Tahoma"/>
              </w:rPr>
            </w:pPr>
            <w:r w:rsidRPr="009B0680">
              <w:rPr>
                <w:rFonts w:ascii="Tahoma" w:eastAsia="Tahoma" w:hAnsi="Tahoma" w:cs="Tahoma"/>
              </w:rPr>
              <w:t>Verificar y controlar el alcance del proyecto.</w:t>
            </w:r>
          </w:p>
          <w:p w:rsidR="005047F0" w:rsidRPr="009B0680" w:rsidRDefault="005047F0" w:rsidP="005047F0">
            <w:pPr>
              <w:pStyle w:val="Prrafodelista"/>
              <w:widowControl/>
              <w:numPr>
                <w:ilvl w:val="0"/>
                <w:numId w:val="42"/>
              </w:numPr>
              <w:spacing w:before="60" w:after="60" w:line="240" w:lineRule="auto"/>
              <w:rPr>
                <w:rFonts w:ascii="Tahoma" w:eastAsia="Tahoma" w:hAnsi="Tahoma" w:cs="Tahoma"/>
              </w:rPr>
            </w:pPr>
            <w:r w:rsidRPr="009B0680">
              <w:rPr>
                <w:rFonts w:ascii="Tahoma" w:eastAsia="Tahoma" w:hAnsi="Tahoma" w:cs="Tahoma"/>
              </w:rPr>
              <w:t>Actualizar los documentos de planeación del proyecto.</w:t>
            </w:r>
          </w:p>
          <w:p w:rsidR="005047F0" w:rsidRPr="009B0680" w:rsidRDefault="005047F0" w:rsidP="005047F0">
            <w:pPr>
              <w:pStyle w:val="Prrafodelista"/>
              <w:widowControl/>
              <w:numPr>
                <w:ilvl w:val="0"/>
                <w:numId w:val="42"/>
              </w:numPr>
              <w:spacing w:before="60" w:after="60" w:line="240" w:lineRule="auto"/>
              <w:rPr>
                <w:rFonts w:ascii="Tahoma" w:eastAsia="Tahoma" w:hAnsi="Tahoma" w:cs="Tahoma"/>
              </w:rPr>
            </w:pPr>
            <w:r w:rsidRPr="009B0680">
              <w:rPr>
                <w:rFonts w:ascii="Tahoma" w:eastAsia="Tahoma" w:hAnsi="Tahoma" w:cs="Tahoma"/>
              </w:rPr>
              <w:t>Analizar, verificar y aprobar o rechazar cambios de alcance que comprendan ajustes o nuevas funcionalidades técnicas del proyecto.</w:t>
            </w:r>
          </w:p>
          <w:p w:rsidR="005047F0" w:rsidRPr="009B0680" w:rsidRDefault="005047F0" w:rsidP="005047F0">
            <w:pPr>
              <w:pStyle w:val="Prrafodelista"/>
              <w:widowControl/>
              <w:numPr>
                <w:ilvl w:val="0"/>
                <w:numId w:val="42"/>
              </w:numPr>
              <w:spacing w:before="60" w:after="60" w:line="240" w:lineRule="auto"/>
              <w:rPr>
                <w:rFonts w:ascii="Tahoma" w:eastAsia="Tahoma" w:hAnsi="Tahoma" w:cs="Tahoma"/>
              </w:rPr>
            </w:pPr>
            <w:r w:rsidRPr="009B0680">
              <w:rPr>
                <w:rFonts w:ascii="Tahoma" w:eastAsia="Tahoma" w:hAnsi="Tahoma" w:cs="Tahoma"/>
              </w:rPr>
              <w:t xml:space="preserve">Comunicar los cambios de alcance aprobados a los </w:t>
            </w:r>
            <w:proofErr w:type="spellStart"/>
            <w:r w:rsidRPr="009B0680">
              <w:rPr>
                <w:rFonts w:ascii="Tahoma" w:eastAsia="Tahoma" w:hAnsi="Tahoma" w:cs="Tahoma"/>
              </w:rPr>
              <w:t>stakeholders</w:t>
            </w:r>
            <w:proofErr w:type="spellEnd"/>
            <w:r w:rsidRPr="009B0680">
              <w:rPr>
                <w:rFonts w:ascii="Tahoma" w:eastAsia="Tahoma" w:hAnsi="Tahoma" w:cs="Tahoma"/>
              </w:rPr>
              <w:t>.</w:t>
            </w:r>
          </w:p>
          <w:p w:rsidR="005047F0" w:rsidRPr="009B0680" w:rsidRDefault="005047F0" w:rsidP="005047F0">
            <w:pPr>
              <w:pStyle w:val="Prrafodelista"/>
              <w:widowControl/>
              <w:numPr>
                <w:ilvl w:val="0"/>
                <w:numId w:val="42"/>
              </w:numPr>
              <w:spacing w:before="60" w:after="60" w:line="240" w:lineRule="auto"/>
              <w:rPr>
                <w:rFonts w:ascii="Tahoma" w:eastAsia="Tahoma" w:hAnsi="Tahoma" w:cs="Tahoma"/>
              </w:rPr>
            </w:pPr>
            <w:r w:rsidRPr="009B0680">
              <w:rPr>
                <w:rFonts w:ascii="Tahoma" w:eastAsia="Tahoma" w:hAnsi="Tahoma" w:cs="Tahoma"/>
              </w:rPr>
              <w:t>Verificar y asegurarse que los cambios aceptados se implementen durante la ejecución del proyecto.</w:t>
            </w:r>
          </w:p>
        </w:tc>
      </w:tr>
      <w:tr w:rsidR="005047F0" w:rsidRPr="009B0680" w:rsidTr="00830B22">
        <w:tc>
          <w:tcPr>
            <w:tcW w:w="2509"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rPr>
                <w:rFonts w:ascii="Tahoma" w:hAnsi="Tahoma" w:cs="Tahoma"/>
              </w:rPr>
            </w:pPr>
            <w:r w:rsidRPr="009B0680">
              <w:rPr>
                <w:rFonts w:ascii="Tahoma" w:hAnsi="Tahoma" w:cs="Tahoma"/>
              </w:rPr>
              <w:t>Faber Danilo Giraldo Velásquez</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681A32" w:rsidP="00830B22">
            <w:pPr>
              <w:rPr>
                <w:rFonts w:ascii="Tahoma" w:hAnsi="Tahoma" w:cs="Tahoma"/>
              </w:rPr>
            </w:pPr>
            <w:r w:rsidRPr="009B0680">
              <w:rPr>
                <w:rFonts w:ascii="Tahoma" w:hAnsi="Tahoma" w:cs="Tahoma"/>
              </w:rPr>
              <w:t>Director</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681A32" w:rsidRPr="009B0680" w:rsidRDefault="00681A32" w:rsidP="00681A32">
            <w:pPr>
              <w:pStyle w:val="Prrafodelista"/>
              <w:widowControl/>
              <w:numPr>
                <w:ilvl w:val="0"/>
                <w:numId w:val="44"/>
              </w:numPr>
              <w:spacing w:before="60" w:after="60" w:line="240" w:lineRule="auto"/>
              <w:rPr>
                <w:rFonts w:ascii="Tahoma" w:eastAsia="Tahoma" w:hAnsi="Tahoma" w:cs="Tahoma"/>
              </w:rPr>
            </w:pPr>
            <w:r w:rsidRPr="009B0680">
              <w:rPr>
                <w:rFonts w:ascii="Tahoma" w:eastAsia="Tahoma" w:hAnsi="Tahoma" w:cs="Tahoma"/>
              </w:rPr>
              <w:t>Solicitar cambios.</w:t>
            </w:r>
          </w:p>
          <w:p w:rsidR="00681A32" w:rsidRPr="009B0680" w:rsidRDefault="00681A32" w:rsidP="00681A32">
            <w:pPr>
              <w:pStyle w:val="Prrafodelista"/>
              <w:widowControl/>
              <w:numPr>
                <w:ilvl w:val="0"/>
                <w:numId w:val="44"/>
              </w:numPr>
              <w:spacing w:before="60" w:after="60" w:line="240" w:lineRule="auto"/>
              <w:rPr>
                <w:rFonts w:ascii="Tahoma" w:eastAsia="Tahoma" w:hAnsi="Tahoma" w:cs="Tahoma"/>
              </w:rPr>
            </w:pPr>
            <w:r w:rsidRPr="009B0680">
              <w:rPr>
                <w:rFonts w:ascii="Tahoma" w:eastAsia="Tahoma" w:hAnsi="Tahoma" w:cs="Tahoma"/>
              </w:rPr>
              <w:t>Evaluar propuesta</w:t>
            </w:r>
          </w:p>
          <w:p w:rsidR="00681A32" w:rsidRPr="009B0680" w:rsidRDefault="00681A32" w:rsidP="00681A32">
            <w:pPr>
              <w:pStyle w:val="Prrafodelista"/>
              <w:widowControl/>
              <w:numPr>
                <w:ilvl w:val="0"/>
                <w:numId w:val="44"/>
              </w:numPr>
              <w:spacing w:before="60" w:after="60" w:line="240" w:lineRule="auto"/>
              <w:rPr>
                <w:rFonts w:ascii="Tahoma" w:eastAsia="Tahoma" w:hAnsi="Tahoma" w:cs="Tahoma"/>
              </w:rPr>
            </w:pPr>
          </w:p>
          <w:p w:rsidR="005047F0" w:rsidRPr="009B0680" w:rsidRDefault="005047F0" w:rsidP="00681A32">
            <w:pPr>
              <w:pStyle w:val="Prrafodelista"/>
              <w:widowControl/>
              <w:spacing w:before="60" w:after="60" w:line="240" w:lineRule="auto"/>
              <w:rPr>
                <w:rFonts w:ascii="Tahoma" w:eastAsia="Tahoma" w:hAnsi="Tahoma" w:cs="Tahoma"/>
              </w:rPr>
            </w:pPr>
          </w:p>
        </w:tc>
      </w:tr>
      <w:tr w:rsidR="005047F0" w:rsidRPr="009B0680" w:rsidTr="00830B22">
        <w:tc>
          <w:tcPr>
            <w:tcW w:w="2509"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rPr>
                <w:rFonts w:ascii="Tahoma" w:hAnsi="Tahoma" w:cs="Tahoma"/>
              </w:rPr>
            </w:pPr>
            <w:r w:rsidRPr="009B0680">
              <w:rPr>
                <w:rFonts w:ascii="Tahoma" w:hAnsi="Tahoma" w:cs="Tahoma"/>
              </w:rPr>
              <w:t>Adrián Alonso Arboleda</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830B22">
            <w:pPr>
              <w:rPr>
                <w:rFonts w:ascii="Tahoma" w:hAnsi="Tahoma" w:cs="Tahoma"/>
              </w:rPr>
            </w:pPr>
            <w:r w:rsidRPr="009B0680">
              <w:rPr>
                <w:rFonts w:ascii="Tahoma" w:eastAsia="Tahoma" w:hAnsi="Tahoma" w:cs="Tahoma"/>
              </w:rPr>
              <w:t>Asesor Matemáticas</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5047F0" w:rsidRPr="009B0680" w:rsidRDefault="005047F0" w:rsidP="005047F0">
            <w:pPr>
              <w:pStyle w:val="Prrafodelista"/>
              <w:widowControl/>
              <w:numPr>
                <w:ilvl w:val="0"/>
                <w:numId w:val="45"/>
              </w:numPr>
              <w:spacing w:before="60" w:after="60" w:line="240" w:lineRule="auto"/>
              <w:rPr>
                <w:rFonts w:ascii="Tahoma" w:eastAsia="Tahoma" w:hAnsi="Tahoma" w:cs="Tahoma"/>
              </w:rPr>
            </w:pPr>
            <w:r w:rsidRPr="009B0680">
              <w:rPr>
                <w:rFonts w:ascii="Tahoma" w:eastAsia="Tahoma" w:hAnsi="Tahoma" w:cs="Tahoma"/>
              </w:rPr>
              <w:t>Evaluar la necesidad de solicitar cambios de alcance</w:t>
            </w:r>
          </w:p>
          <w:p w:rsidR="005047F0" w:rsidRPr="009B0680" w:rsidRDefault="005047F0" w:rsidP="00681A32">
            <w:pPr>
              <w:pStyle w:val="Prrafodelista"/>
              <w:widowControl/>
              <w:numPr>
                <w:ilvl w:val="0"/>
                <w:numId w:val="45"/>
              </w:numPr>
              <w:spacing w:before="60" w:after="60" w:line="240" w:lineRule="auto"/>
              <w:rPr>
                <w:rFonts w:ascii="Tahoma" w:eastAsia="Tahoma" w:hAnsi="Tahoma" w:cs="Tahoma"/>
              </w:rPr>
            </w:pPr>
            <w:r w:rsidRPr="009B0680">
              <w:rPr>
                <w:rFonts w:ascii="Tahoma" w:eastAsia="Tahoma" w:hAnsi="Tahoma" w:cs="Tahoma"/>
              </w:rPr>
              <w:t xml:space="preserve">Participar activamente en el análisis y verificación de </w:t>
            </w:r>
            <w:r w:rsidR="00681A32" w:rsidRPr="009B0680">
              <w:rPr>
                <w:rFonts w:ascii="Tahoma" w:eastAsia="Tahoma" w:hAnsi="Tahoma" w:cs="Tahoma"/>
              </w:rPr>
              <w:t>correcciones</w:t>
            </w:r>
            <w:r w:rsidRPr="009B0680">
              <w:rPr>
                <w:rFonts w:ascii="Tahoma" w:eastAsia="Tahoma" w:hAnsi="Tahoma" w:cs="Tahoma"/>
              </w:rPr>
              <w:t xml:space="preserve"> de cambio recibidas.</w:t>
            </w:r>
          </w:p>
        </w:tc>
      </w:tr>
    </w:tbl>
    <w:p w:rsidR="004F6D60" w:rsidRPr="009B0680" w:rsidDel="009C7C5B" w:rsidRDefault="005047F0">
      <w:pPr>
        <w:pStyle w:val="InfoBlue"/>
        <w:numPr>
          <w:ilvl w:val="0"/>
          <w:numId w:val="37"/>
        </w:numPr>
        <w:rPr>
          <w:del w:id="331" w:author="Paulo" w:date="2016-02-21T17:16:00Z"/>
          <w:sz w:val="20"/>
          <w:szCs w:val="20"/>
        </w:rPr>
        <w:pPrChange w:id="332" w:author="Paulo" w:date="2016-02-21T17:16:00Z">
          <w:pPr>
            <w:pStyle w:val="InfoBlue"/>
            <w:numPr>
              <w:numId w:val="30"/>
            </w:numPr>
            <w:tabs>
              <w:tab w:val="num" w:pos="878"/>
            </w:tabs>
            <w:ind w:left="878" w:hanging="360"/>
          </w:pPr>
        </w:pPrChange>
      </w:pPr>
      <w:r w:rsidRPr="009B0680" w:rsidDel="009C7C5B">
        <w:rPr>
          <w:sz w:val="20"/>
          <w:szCs w:val="20"/>
        </w:rPr>
        <w:t xml:space="preserve"> </w:t>
      </w:r>
      <w:del w:id="333" w:author="Paulo" w:date="2016-02-21T17:16:00Z">
        <w:r w:rsidR="00380CE5" w:rsidRPr="009B0680" w:rsidDel="009C7C5B">
          <w:rPr>
            <w:sz w:val="20"/>
            <w:szCs w:val="20"/>
          </w:rPr>
          <w:delText>[There are a number of stakeholders with an interest in the development and not all of them are end users. Present a summary list of these non-user stakeholders. (The users are summarized in section 3.3.)]</w:delText>
        </w:r>
      </w:del>
    </w:p>
    <w:p w:rsidR="004F6D60" w:rsidRPr="009B0680" w:rsidRDefault="004F6D60">
      <w:pPr>
        <w:pStyle w:val="Textoindependiente"/>
        <w:rPr>
          <w:rFonts w:ascii="Tahoma" w:hAnsi="Tahoma" w:cs="Tahoma"/>
        </w:rPr>
      </w:pPr>
    </w:p>
    <w:p w:rsidR="004F6D60" w:rsidRPr="009B0680" w:rsidDel="009C7C5B" w:rsidRDefault="004F6D60">
      <w:pPr>
        <w:pStyle w:val="Textoindependiente"/>
        <w:ind w:left="0"/>
        <w:rPr>
          <w:del w:id="334" w:author="Paulo" w:date="2016-02-21T17:20:00Z"/>
          <w:rFonts w:ascii="Tahoma" w:hAnsi="Tahoma" w:cs="Tahoma"/>
        </w:rPr>
        <w:pPrChange w:id="335" w:author="Paulo" w:date="2016-02-21T17:20:00Z">
          <w:pPr>
            <w:pStyle w:val="Textoindependiente"/>
          </w:pPr>
        </w:pPrChange>
      </w:pPr>
      <w:bookmarkStart w:id="336" w:name="_Toc464329068"/>
      <w:bookmarkStart w:id="337" w:name="_Toc464329251"/>
      <w:bookmarkStart w:id="338" w:name="_Toc464329351"/>
      <w:bookmarkStart w:id="339" w:name="_Toc464329446"/>
      <w:bookmarkStart w:id="340" w:name="_Toc464329618"/>
      <w:bookmarkStart w:id="341" w:name="_Toc464329706"/>
      <w:bookmarkEnd w:id="336"/>
      <w:bookmarkEnd w:id="337"/>
      <w:bookmarkEnd w:id="338"/>
      <w:bookmarkEnd w:id="339"/>
      <w:bookmarkEnd w:id="340"/>
      <w:bookmarkEnd w:id="341"/>
    </w:p>
    <w:p w:rsidR="004F6D60" w:rsidRPr="009B0680" w:rsidRDefault="00890E95">
      <w:pPr>
        <w:pStyle w:val="Ttulo2"/>
        <w:rPr>
          <w:rFonts w:ascii="Tahoma" w:hAnsi="Tahoma" w:cs="Tahoma"/>
        </w:rPr>
      </w:pPr>
      <w:bookmarkStart w:id="342" w:name="_Toc464329707"/>
      <w:bookmarkStart w:id="343" w:name="_Toc452813584"/>
      <w:bookmarkStart w:id="344" w:name="_Toc509300841"/>
      <w:ins w:id="345" w:author="Paulo" w:date="2016-02-21T17:53:00Z">
        <w:r w:rsidRPr="009B0680">
          <w:rPr>
            <w:rFonts w:ascii="Tahoma" w:hAnsi="Tahoma" w:cs="Tahoma"/>
          </w:rPr>
          <w:t>Resumen de</w:t>
        </w:r>
      </w:ins>
      <w:ins w:id="346" w:author="Paulo" w:date="2016-02-21T17:54:00Z">
        <w:r w:rsidRPr="009B0680">
          <w:rPr>
            <w:rFonts w:ascii="Tahoma" w:hAnsi="Tahoma" w:cs="Tahoma"/>
          </w:rPr>
          <w:t xml:space="preserve"> Usuarios</w:t>
        </w:r>
      </w:ins>
      <w:bookmarkEnd w:id="342"/>
      <w:del w:id="347" w:author="Paulo" w:date="2016-02-21T17:53:00Z">
        <w:r w:rsidR="00380CE5" w:rsidRPr="009B0680" w:rsidDel="00890E95">
          <w:rPr>
            <w:rFonts w:ascii="Tahoma" w:hAnsi="Tahoma" w:cs="Tahoma"/>
          </w:rPr>
          <w:delText>U</w:delText>
        </w:r>
      </w:del>
      <w:del w:id="348" w:author="Paulo" w:date="2016-02-21T17:54:00Z">
        <w:r w:rsidR="00380CE5" w:rsidRPr="009B0680" w:rsidDel="00890E95">
          <w:rPr>
            <w:rFonts w:ascii="Tahoma" w:hAnsi="Tahoma" w:cs="Tahoma"/>
          </w:rPr>
          <w:delText>ser Summary</w:delText>
        </w:r>
      </w:del>
      <w:bookmarkEnd w:id="343"/>
      <w:bookmarkEnd w:id="344"/>
    </w:p>
    <w:p w:rsidR="004F6D60" w:rsidRPr="009B0680" w:rsidRDefault="00380CE5" w:rsidP="00B33789">
      <w:pPr>
        <w:pStyle w:val="InfoBlue"/>
        <w:rPr>
          <w:sz w:val="20"/>
          <w:szCs w:val="20"/>
        </w:rPr>
      </w:pPr>
      <w:del w:id="349" w:author="Paulo" w:date="2016-02-21T17:54:00Z">
        <w:r w:rsidRPr="009B0680" w:rsidDel="00890E95">
          <w:rPr>
            <w:sz w:val="20"/>
            <w:szCs w:val="20"/>
          </w:rPr>
          <w:delText>[Present a summary list of all identified users.]</w:delText>
        </w:r>
      </w:del>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Change w:id="350" w:author="Paulo" w:date="2016-02-21T17:26:00Z">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2682"/>
        <w:gridCol w:w="3402"/>
        <w:gridCol w:w="2410"/>
        <w:tblGridChange w:id="351">
          <w:tblGrid>
            <w:gridCol w:w="828"/>
            <w:gridCol w:w="170"/>
            <w:gridCol w:w="1882"/>
            <w:gridCol w:w="630"/>
            <w:gridCol w:w="1998"/>
            <w:gridCol w:w="1404"/>
            <w:gridCol w:w="2410"/>
          </w:tblGrid>
        </w:tblGridChange>
      </w:tblGrid>
      <w:tr w:rsidR="007D6F5C" w:rsidRPr="009B0680" w:rsidTr="007D6F5C">
        <w:trPr>
          <w:trHeight w:val="418"/>
          <w:trPrChange w:id="352" w:author="Paulo" w:date="2016-02-21T17:26:00Z">
            <w:trPr>
              <w:gridAfter w:val="0"/>
              <w:trHeight w:val="418"/>
            </w:trPr>
          </w:trPrChange>
        </w:trPr>
        <w:tc>
          <w:tcPr>
            <w:tcW w:w="2682" w:type="dxa"/>
            <w:shd w:val="solid" w:color="000000" w:fill="FFFFFF"/>
            <w:tcPrChange w:id="353" w:author="Paulo" w:date="2016-02-21T17:26:00Z">
              <w:tcPr>
                <w:tcW w:w="998" w:type="dxa"/>
                <w:gridSpan w:val="2"/>
                <w:shd w:val="solid" w:color="000000" w:fill="FFFFFF"/>
              </w:tcPr>
            </w:tcPrChange>
          </w:tcPr>
          <w:p w:rsidR="007D6F5C" w:rsidRPr="009B0680" w:rsidRDefault="007D6F5C">
            <w:pPr>
              <w:pStyle w:val="Textoindependiente"/>
              <w:ind w:left="0"/>
              <w:rPr>
                <w:rFonts w:ascii="Tahoma" w:hAnsi="Tahoma" w:cs="Tahoma"/>
                <w:b/>
              </w:rPr>
            </w:pPr>
            <w:r w:rsidRPr="009B0680">
              <w:rPr>
                <w:rFonts w:ascii="Tahoma" w:hAnsi="Tahoma" w:cs="Tahoma"/>
                <w:b/>
              </w:rPr>
              <w:t>N</w:t>
            </w:r>
            <w:ins w:id="354" w:author="Paulo" w:date="2016-02-21T19:05:00Z">
              <w:r w:rsidR="00615801" w:rsidRPr="009B0680">
                <w:rPr>
                  <w:rFonts w:ascii="Tahoma" w:hAnsi="Tahoma" w:cs="Tahoma"/>
                  <w:b/>
                </w:rPr>
                <w:t>ombre</w:t>
              </w:r>
            </w:ins>
            <w:del w:id="355" w:author="Paulo" w:date="2016-02-21T19:05:00Z">
              <w:r w:rsidRPr="009B0680" w:rsidDel="00615801">
                <w:rPr>
                  <w:rFonts w:ascii="Tahoma" w:hAnsi="Tahoma" w:cs="Tahoma"/>
                  <w:b/>
                </w:rPr>
                <w:delText>am</w:delText>
              </w:r>
            </w:del>
            <w:del w:id="356" w:author="Paulo" w:date="2016-02-21T19:04:00Z">
              <w:r w:rsidRPr="009B0680" w:rsidDel="00615801">
                <w:rPr>
                  <w:rFonts w:ascii="Tahoma" w:hAnsi="Tahoma" w:cs="Tahoma"/>
                  <w:b/>
                </w:rPr>
                <w:delText>e</w:delText>
              </w:r>
            </w:del>
          </w:p>
        </w:tc>
        <w:tc>
          <w:tcPr>
            <w:tcW w:w="3402" w:type="dxa"/>
            <w:shd w:val="solid" w:color="000000" w:fill="FFFFFF"/>
            <w:tcPrChange w:id="357" w:author="Paulo" w:date="2016-02-21T17:26:00Z">
              <w:tcPr>
                <w:tcW w:w="1882" w:type="dxa"/>
                <w:shd w:val="solid" w:color="000000" w:fill="FFFFFF"/>
              </w:tcPr>
            </w:tcPrChange>
          </w:tcPr>
          <w:p w:rsidR="007D6F5C" w:rsidRPr="009B0680" w:rsidRDefault="007D6F5C">
            <w:pPr>
              <w:pStyle w:val="Textoindependiente"/>
              <w:ind w:left="0"/>
              <w:rPr>
                <w:rFonts w:ascii="Tahoma" w:hAnsi="Tahoma" w:cs="Tahoma"/>
                <w:b/>
              </w:rPr>
            </w:pPr>
            <w:r w:rsidRPr="009B0680">
              <w:rPr>
                <w:rFonts w:ascii="Tahoma" w:hAnsi="Tahoma" w:cs="Tahoma"/>
                <w:b/>
              </w:rPr>
              <w:t>Descrip</w:t>
            </w:r>
            <w:ins w:id="358" w:author="Paulo" w:date="2016-02-21T19:05:00Z">
              <w:r w:rsidR="00615801" w:rsidRPr="009B0680">
                <w:rPr>
                  <w:rFonts w:ascii="Tahoma" w:hAnsi="Tahoma" w:cs="Tahoma"/>
                  <w:b/>
                </w:rPr>
                <w:t>ción</w:t>
              </w:r>
            </w:ins>
            <w:del w:id="359" w:author="Paulo" w:date="2016-02-21T19:05:00Z">
              <w:r w:rsidRPr="009B0680" w:rsidDel="00615801">
                <w:rPr>
                  <w:rFonts w:ascii="Tahoma" w:hAnsi="Tahoma" w:cs="Tahoma"/>
                  <w:b/>
                </w:rPr>
                <w:delText>tion</w:delText>
              </w:r>
            </w:del>
          </w:p>
        </w:tc>
        <w:tc>
          <w:tcPr>
            <w:tcW w:w="2410" w:type="dxa"/>
            <w:shd w:val="solid" w:color="000000" w:fill="FFFFFF"/>
            <w:tcPrChange w:id="360" w:author="Paulo" w:date="2016-02-21T17:26:00Z">
              <w:tcPr>
                <w:tcW w:w="2628" w:type="dxa"/>
                <w:gridSpan w:val="2"/>
                <w:shd w:val="solid" w:color="000000" w:fill="FFFFFF"/>
              </w:tcPr>
            </w:tcPrChange>
          </w:tcPr>
          <w:p w:rsidR="007D6F5C" w:rsidRPr="009B0680" w:rsidRDefault="007D6F5C">
            <w:pPr>
              <w:pStyle w:val="Textoindependiente"/>
              <w:ind w:left="0"/>
              <w:rPr>
                <w:rFonts w:ascii="Tahoma" w:hAnsi="Tahoma" w:cs="Tahoma"/>
                <w:b/>
              </w:rPr>
            </w:pPr>
            <w:proofErr w:type="spellStart"/>
            <w:r w:rsidRPr="009B0680">
              <w:rPr>
                <w:rFonts w:ascii="Tahoma" w:hAnsi="Tahoma" w:cs="Tahoma"/>
                <w:b/>
              </w:rPr>
              <w:t>Stakeholder</w:t>
            </w:r>
            <w:proofErr w:type="spellEnd"/>
          </w:p>
        </w:tc>
      </w:tr>
      <w:tr w:rsidR="007D6F5C" w:rsidRPr="009B0680" w:rsidTr="007D6F5C">
        <w:trPr>
          <w:trHeight w:val="976"/>
          <w:trPrChange w:id="361" w:author="Paulo" w:date="2016-02-21T17:26:00Z">
            <w:trPr>
              <w:gridAfter w:val="0"/>
              <w:trHeight w:val="976"/>
            </w:trPr>
          </w:trPrChange>
        </w:trPr>
        <w:tc>
          <w:tcPr>
            <w:tcW w:w="2682" w:type="dxa"/>
            <w:tcPrChange w:id="362" w:author="Paulo" w:date="2016-02-21T17:26:00Z">
              <w:tcPr>
                <w:tcW w:w="998" w:type="dxa"/>
                <w:gridSpan w:val="2"/>
              </w:tcPr>
            </w:tcPrChange>
          </w:tcPr>
          <w:p w:rsidR="007D6F5C" w:rsidRPr="009B0680" w:rsidRDefault="00E52627">
            <w:pPr>
              <w:pStyle w:val="Textoindependiente"/>
              <w:ind w:left="0"/>
              <w:jc w:val="center"/>
              <w:rPr>
                <w:color w:val="FF0000"/>
              </w:rPr>
              <w:pPrChange w:id="363" w:author="Paulo" w:date="2016-02-21T17:26:00Z">
                <w:pPr>
                  <w:pStyle w:val="InfoBlue"/>
                  <w:ind w:left="0"/>
                </w:pPr>
              </w:pPrChange>
            </w:pPr>
            <w:r w:rsidRPr="009B0680">
              <w:rPr>
                <w:rFonts w:ascii="Tahoma" w:hAnsi="Tahoma" w:cs="Tahoma"/>
              </w:rPr>
              <w:t xml:space="preserve">Estudiantes </w:t>
            </w:r>
          </w:p>
        </w:tc>
        <w:tc>
          <w:tcPr>
            <w:tcW w:w="3402" w:type="dxa"/>
            <w:tcPrChange w:id="364" w:author="Paulo" w:date="2016-02-21T17:26:00Z">
              <w:tcPr>
                <w:tcW w:w="1882" w:type="dxa"/>
              </w:tcPr>
            </w:tcPrChange>
          </w:tcPr>
          <w:p w:rsidR="007D6F5C" w:rsidRPr="009B0680" w:rsidRDefault="007D6F5C">
            <w:pPr>
              <w:pStyle w:val="InfoBlue"/>
              <w:pPrChange w:id="365" w:author="Paulo" w:date="2016-03-05T21:51:00Z">
                <w:pPr>
                  <w:pStyle w:val="Textoindependiente"/>
                  <w:ind w:left="0"/>
                </w:pPr>
              </w:pPrChange>
            </w:pPr>
            <w:del w:id="366" w:author="Paulo" w:date="2016-02-21T17:26:00Z">
              <w:r w:rsidRPr="009B0680" w:rsidDel="007D6F5C">
                <w:rPr>
                  <w:sz w:val="20"/>
                  <w:szCs w:val="20"/>
                </w:rPr>
                <w:delText>[Briefly describe what they represent with respect to the system.]</w:delText>
              </w:r>
            </w:del>
            <w:r w:rsidR="00E52627" w:rsidRPr="009B0680">
              <w:rPr>
                <w:sz w:val="20"/>
                <w:szCs w:val="20"/>
              </w:rPr>
              <w:t xml:space="preserve">Estudiantes programa de ingeniería de sistemas y computación de la Universidad del </w:t>
            </w:r>
            <w:proofErr w:type="spellStart"/>
            <w:r w:rsidR="00E52627" w:rsidRPr="009B0680">
              <w:rPr>
                <w:sz w:val="20"/>
                <w:szCs w:val="20"/>
              </w:rPr>
              <w:t>Quindio</w:t>
            </w:r>
            <w:proofErr w:type="spellEnd"/>
          </w:p>
        </w:tc>
        <w:tc>
          <w:tcPr>
            <w:tcW w:w="2410" w:type="dxa"/>
            <w:tcPrChange w:id="367" w:author="Paulo" w:date="2016-02-21T17:26:00Z">
              <w:tcPr>
                <w:tcW w:w="2628" w:type="dxa"/>
                <w:gridSpan w:val="2"/>
              </w:tcPr>
            </w:tcPrChange>
          </w:tcPr>
          <w:p w:rsidR="007D6F5C" w:rsidRPr="009B0680" w:rsidRDefault="007D6F5C" w:rsidP="00B33789">
            <w:pPr>
              <w:pStyle w:val="InfoBlue"/>
              <w:rPr>
                <w:sz w:val="20"/>
                <w:szCs w:val="20"/>
              </w:rPr>
            </w:pPr>
            <w:del w:id="368" w:author="Paulo" w:date="2016-02-21T17:27:00Z">
              <w:r w:rsidRPr="009B0680" w:rsidDel="007D6F5C">
                <w:rPr>
                  <w:sz w:val="20"/>
                  <w:szCs w:val="20"/>
                </w:rPr>
                <w:delText>[If the user is not directly represented, identify which stakeholder is responsible for representing the user’s interest.</w:delText>
              </w:r>
            </w:del>
            <w:del w:id="369" w:author="Paulo" w:date="2016-02-21T17:28:00Z">
              <w:r w:rsidRPr="009B0680" w:rsidDel="007D6F5C">
                <w:rPr>
                  <w:sz w:val="20"/>
                  <w:szCs w:val="20"/>
                </w:rPr>
                <w:delText>]</w:delText>
              </w:r>
            </w:del>
            <w:r w:rsidR="006152A4" w:rsidRPr="009B0680">
              <w:rPr>
                <w:sz w:val="20"/>
                <w:szCs w:val="20"/>
              </w:rPr>
              <w:t xml:space="preserve">Usuario </w:t>
            </w:r>
            <w:r w:rsidR="00E52627" w:rsidRPr="009B0680">
              <w:rPr>
                <w:sz w:val="20"/>
                <w:szCs w:val="20"/>
              </w:rPr>
              <w:t xml:space="preserve">final quienes permitirán realizar la validación de la herramienta </w:t>
            </w:r>
          </w:p>
        </w:tc>
      </w:tr>
      <w:tr w:rsidR="00596B69" w:rsidRPr="009B0680" w:rsidTr="007D6F5C">
        <w:trPr>
          <w:trHeight w:val="976"/>
        </w:trPr>
        <w:tc>
          <w:tcPr>
            <w:tcW w:w="2682" w:type="dxa"/>
          </w:tcPr>
          <w:p w:rsidR="00596B69" w:rsidRPr="009B0680" w:rsidRDefault="00596B69">
            <w:pPr>
              <w:pStyle w:val="Textoindependiente"/>
              <w:ind w:left="0"/>
              <w:jc w:val="center"/>
              <w:rPr>
                <w:rFonts w:ascii="Tahoma" w:hAnsi="Tahoma" w:cs="Tahoma"/>
              </w:rPr>
            </w:pPr>
            <w:r w:rsidRPr="009B0680">
              <w:rPr>
                <w:rFonts w:ascii="Tahoma" w:hAnsi="Tahoma" w:cs="Tahoma"/>
              </w:rPr>
              <w:lastRenderedPageBreak/>
              <w:t>Docentes</w:t>
            </w:r>
          </w:p>
        </w:tc>
        <w:tc>
          <w:tcPr>
            <w:tcW w:w="3402" w:type="dxa"/>
          </w:tcPr>
          <w:p w:rsidR="00596B69" w:rsidRPr="009B0680" w:rsidDel="007D6F5C" w:rsidRDefault="00596B69">
            <w:pPr>
              <w:pStyle w:val="InfoBlue"/>
              <w:rPr>
                <w:sz w:val="20"/>
                <w:szCs w:val="20"/>
              </w:rPr>
            </w:pPr>
            <w:r w:rsidRPr="009B0680">
              <w:rPr>
                <w:sz w:val="20"/>
                <w:szCs w:val="20"/>
              </w:rPr>
              <w:t>Pendiente: el profesor también se beneficia</w:t>
            </w:r>
          </w:p>
        </w:tc>
        <w:tc>
          <w:tcPr>
            <w:tcW w:w="2410" w:type="dxa"/>
          </w:tcPr>
          <w:p w:rsidR="00596B69" w:rsidRPr="009B0680" w:rsidDel="007D6F5C" w:rsidRDefault="00596B69" w:rsidP="00B33789">
            <w:pPr>
              <w:pStyle w:val="InfoBlue"/>
              <w:rPr>
                <w:sz w:val="20"/>
                <w:szCs w:val="20"/>
              </w:rPr>
            </w:pPr>
            <w:r w:rsidRPr="009B0680">
              <w:rPr>
                <w:sz w:val="20"/>
                <w:szCs w:val="20"/>
              </w:rPr>
              <w:t>pendiente</w:t>
            </w:r>
          </w:p>
        </w:tc>
      </w:tr>
    </w:tbl>
    <w:p w:rsidR="004F6D60" w:rsidRPr="009B0680" w:rsidRDefault="004F6D60">
      <w:pPr>
        <w:pStyle w:val="Textoindependiente"/>
        <w:rPr>
          <w:rFonts w:ascii="Tahoma" w:hAnsi="Tahoma" w:cs="Tahoma"/>
        </w:rPr>
      </w:pPr>
    </w:p>
    <w:p w:rsidR="009B0680" w:rsidRPr="009B0680" w:rsidRDefault="00380CE5" w:rsidP="009B0680">
      <w:pPr>
        <w:pStyle w:val="Ttulo2"/>
        <w:rPr>
          <w:rFonts w:ascii="Tahoma" w:hAnsi="Tahoma" w:cs="Tahoma"/>
        </w:rPr>
      </w:pPr>
      <w:bookmarkStart w:id="370" w:name="_Toc425054386"/>
      <w:bookmarkStart w:id="371" w:name="_Toc342757864"/>
      <w:bookmarkStart w:id="372" w:name="_Toc346297773"/>
      <w:bookmarkStart w:id="373" w:name="_Toc422186479"/>
      <w:bookmarkStart w:id="374" w:name="_Toc436203384"/>
      <w:bookmarkStart w:id="375" w:name="_Toc452813585"/>
      <w:bookmarkStart w:id="376" w:name="_Toc509300842"/>
      <w:del w:id="377" w:author="Paulo" w:date="2016-02-21T17:36:00Z">
        <w:r w:rsidRPr="009B0680" w:rsidDel="001E6461">
          <w:rPr>
            <w:rFonts w:ascii="Tahoma" w:hAnsi="Tahoma" w:cs="Tahoma"/>
          </w:rPr>
          <w:delText xml:space="preserve">User </w:delText>
        </w:r>
      </w:del>
      <w:bookmarkStart w:id="378" w:name="_Toc443843962"/>
      <w:bookmarkStart w:id="379" w:name="_Toc464329708"/>
      <w:ins w:id="380" w:author="Paulo" w:date="2016-02-21T17:36:00Z">
        <w:r w:rsidR="001E6461" w:rsidRPr="009B0680">
          <w:rPr>
            <w:rFonts w:ascii="Tahoma" w:hAnsi="Tahoma" w:cs="Tahoma"/>
          </w:rPr>
          <w:t>Entorno de usuario</w:t>
        </w:r>
      </w:ins>
      <w:bookmarkEnd w:id="378"/>
      <w:bookmarkEnd w:id="379"/>
      <w:ins w:id="381" w:author="Paulo" w:date="2016-02-21T17:41:00Z">
        <w:r w:rsidR="001E6461" w:rsidRPr="009B0680">
          <w:rPr>
            <w:rFonts w:ascii="Tahoma" w:hAnsi="Tahoma" w:cs="Tahoma"/>
            <w:b w:val="0"/>
          </w:rPr>
          <w:t xml:space="preserve"> </w:t>
        </w:r>
      </w:ins>
      <w:r w:rsidR="004818F9" w:rsidRPr="009B0680">
        <w:rPr>
          <w:rFonts w:ascii="Tahoma" w:hAnsi="Tahoma" w:cs="Tahoma"/>
          <w:b w:val="0"/>
        </w:rPr>
        <w:tab/>
        <w:t xml:space="preserve">                                                                                                                                                                                     </w:t>
      </w:r>
      <w:bookmarkStart w:id="382" w:name="_Toc443843888"/>
      <w:bookmarkStart w:id="383" w:name="_Toc443843963"/>
      <w:bookmarkStart w:id="384" w:name="_Toc445051601"/>
    </w:p>
    <w:p w:rsidR="004F6D60" w:rsidRPr="009B0680" w:rsidRDefault="004818F9" w:rsidP="009B0680">
      <w:pPr>
        <w:ind w:left="720"/>
        <w:rPr>
          <w:rFonts w:ascii="Tahoma" w:hAnsi="Tahoma" w:cs="Tahoma"/>
        </w:rPr>
      </w:pPr>
      <w:ins w:id="385" w:author="Paulo" w:date="2016-02-21T17:37:00Z">
        <w:r w:rsidRPr="009B0680">
          <w:rPr>
            <w:rFonts w:ascii="Tahoma" w:hAnsi="Tahoma" w:cs="Tahoma"/>
          </w:rPr>
          <w:t xml:space="preserve">La tarea a realizar </w:t>
        </w:r>
      </w:ins>
      <w:bookmarkEnd w:id="382"/>
      <w:bookmarkEnd w:id="383"/>
      <w:bookmarkEnd w:id="384"/>
      <w:r w:rsidR="002B6E47" w:rsidRPr="009B0680">
        <w:rPr>
          <w:rFonts w:ascii="Tahoma" w:hAnsi="Tahoma" w:cs="Tahoma"/>
        </w:rPr>
        <w:t>por parte del</w:t>
      </w:r>
      <w:r w:rsidR="00830B22" w:rsidRPr="009B0680">
        <w:rPr>
          <w:rFonts w:ascii="Tahoma" w:hAnsi="Tahoma" w:cs="Tahoma"/>
        </w:rPr>
        <w:t xml:space="preserve"> usuario final es validar la herramienta de tal forma que se correlacione con el entorno 3D y le sea fácil interactuar con el mundo virtual</w:t>
      </w:r>
      <w:r w:rsidR="002B6E47" w:rsidRPr="009B0680">
        <w:rPr>
          <w:rFonts w:ascii="Tahoma" w:hAnsi="Tahoma" w:cs="Tahoma"/>
        </w:rPr>
        <w:t xml:space="preserve">, no es recomendable </w:t>
      </w:r>
      <w:r w:rsidR="00830B22" w:rsidRPr="009B0680">
        <w:rPr>
          <w:rFonts w:ascii="Tahoma" w:hAnsi="Tahoma" w:cs="Tahoma"/>
        </w:rPr>
        <w:t xml:space="preserve">trasladar </w:t>
      </w:r>
      <w:r w:rsidR="002B6E47" w:rsidRPr="009B0680">
        <w:rPr>
          <w:rFonts w:ascii="Tahoma" w:hAnsi="Tahoma" w:cs="Tahoma"/>
        </w:rPr>
        <w:t xml:space="preserve"> la responsabilidad </w:t>
      </w:r>
      <w:r w:rsidR="00830B22" w:rsidRPr="009B0680">
        <w:rPr>
          <w:rFonts w:ascii="Tahoma" w:hAnsi="Tahoma" w:cs="Tahoma"/>
        </w:rPr>
        <w:t xml:space="preserve"> al usuario, esto teniendo en cuenta que la experiencia de usuario es  para la interacción deseada</w:t>
      </w:r>
      <w:r w:rsidR="002B6E47" w:rsidRPr="009B0680">
        <w:rPr>
          <w:rFonts w:ascii="Tahoma" w:hAnsi="Tahoma" w:cs="Tahoma"/>
        </w:rPr>
        <w:t>.</w:t>
      </w:r>
      <w:del w:id="386" w:author="Paulo" w:date="2016-02-21T17:36:00Z">
        <w:r w:rsidR="00380CE5" w:rsidRPr="009B0680" w:rsidDel="001E6461">
          <w:rPr>
            <w:rFonts w:ascii="Tahoma" w:hAnsi="Tahoma" w:cs="Tahoma"/>
          </w:rPr>
          <w:delText>Environment</w:delText>
        </w:r>
      </w:del>
      <w:bookmarkEnd w:id="370"/>
      <w:bookmarkEnd w:id="371"/>
      <w:bookmarkEnd w:id="372"/>
      <w:bookmarkEnd w:id="373"/>
      <w:bookmarkEnd w:id="374"/>
      <w:bookmarkEnd w:id="375"/>
      <w:bookmarkEnd w:id="376"/>
    </w:p>
    <w:p w:rsidR="004F6D60" w:rsidRPr="009B0680" w:rsidDel="001E6461" w:rsidRDefault="00890E95" w:rsidP="00A57502">
      <w:pPr>
        <w:pStyle w:val="InfoBlue"/>
        <w:rPr>
          <w:del w:id="387" w:author="Paulo" w:date="2016-02-21T17:36:00Z"/>
          <w:sz w:val="20"/>
          <w:szCs w:val="20"/>
        </w:rPr>
      </w:pPr>
      <w:bookmarkStart w:id="388" w:name="_Toc443843889"/>
      <w:bookmarkStart w:id="389" w:name="_Toc445051602"/>
      <w:bookmarkStart w:id="390" w:name="_Toc464329709"/>
      <w:ins w:id="391" w:author="Paulo" w:date="2016-02-21T17:47:00Z">
        <w:r w:rsidRPr="009B0680">
          <w:rPr>
            <w:sz w:val="20"/>
            <w:szCs w:val="20"/>
          </w:rPr>
          <w:t>Perfil de los</w:t>
        </w:r>
        <w:bookmarkEnd w:id="388"/>
        <w:bookmarkEnd w:id="389"/>
        <w:bookmarkEnd w:id="390"/>
        <w:r w:rsidRPr="009B0680">
          <w:rPr>
            <w:sz w:val="20"/>
            <w:szCs w:val="20"/>
          </w:rPr>
          <w:t xml:space="preserve"> </w:t>
        </w:r>
      </w:ins>
      <w:del w:id="392" w:author="Paulo" w:date="2016-02-21T17:36:00Z">
        <w:r w:rsidR="00380CE5" w:rsidRPr="009B0680" w:rsidDel="001E6461">
          <w:rPr>
            <w:sz w:val="20"/>
            <w:szCs w:val="20"/>
          </w:rPr>
          <w:delText>[Detail the working environment of the target user. Here are some suggestions:</w:delText>
        </w:r>
      </w:del>
    </w:p>
    <w:p w:rsidR="004F6D60" w:rsidRPr="009B0680" w:rsidDel="001E6461" w:rsidRDefault="00380CE5">
      <w:pPr>
        <w:pStyle w:val="InfoBlue"/>
        <w:numPr>
          <w:ilvl w:val="0"/>
          <w:numId w:val="32"/>
        </w:numPr>
        <w:rPr>
          <w:del w:id="393" w:author="Paulo" w:date="2016-02-21T17:36:00Z"/>
        </w:rPr>
        <w:pPrChange w:id="394" w:author="Paulo" w:date="2016-02-21T14:35:00Z">
          <w:pPr>
            <w:pStyle w:val="Ttulo2"/>
          </w:pPr>
        </w:pPrChange>
      </w:pPr>
      <w:del w:id="395" w:author="Paulo" w:date="2016-02-21T17:36:00Z">
        <w:r w:rsidRPr="009B0680" w:rsidDel="001E6461">
          <w:rPr>
            <w:sz w:val="20"/>
            <w:szCs w:val="20"/>
          </w:rPr>
          <w:delText>Number of people involved in completing the task? Is this changing?</w:delText>
        </w:r>
        <w:bookmarkStart w:id="396" w:name="_Toc443843890"/>
        <w:bookmarkStart w:id="397" w:name="_Toc443843965"/>
        <w:bookmarkStart w:id="398" w:name="_Toc445051603"/>
        <w:bookmarkStart w:id="399" w:name="_Toc464329072"/>
        <w:bookmarkStart w:id="400" w:name="_Toc464329255"/>
        <w:bookmarkStart w:id="401" w:name="_Toc464329355"/>
        <w:bookmarkStart w:id="402" w:name="_Toc464329450"/>
        <w:bookmarkStart w:id="403" w:name="_Toc464329622"/>
        <w:bookmarkStart w:id="404" w:name="_Toc464329710"/>
        <w:bookmarkEnd w:id="396"/>
        <w:bookmarkEnd w:id="397"/>
        <w:bookmarkEnd w:id="398"/>
        <w:bookmarkEnd w:id="399"/>
        <w:bookmarkEnd w:id="400"/>
        <w:bookmarkEnd w:id="401"/>
        <w:bookmarkEnd w:id="402"/>
        <w:bookmarkEnd w:id="403"/>
        <w:bookmarkEnd w:id="404"/>
      </w:del>
    </w:p>
    <w:p w:rsidR="004F6D60" w:rsidRPr="009B0680" w:rsidDel="001E6461" w:rsidRDefault="00380CE5">
      <w:pPr>
        <w:pStyle w:val="InfoBlue"/>
        <w:numPr>
          <w:ilvl w:val="0"/>
          <w:numId w:val="32"/>
        </w:numPr>
        <w:rPr>
          <w:del w:id="405" w:author="Paulo" w:date="2016-02-21T17:36:00Z"/>
          <w:sz w:val="20"/>
          <w:szCs w:val="20"/>
        </w:rPr>
      </w:pPr>
      <w:del w:id="406" w:author="Paulo" w:date="2016-02-21T17:36:00Z">
        <w:r w:rsidRPr="009B0680" w:rsidDel="001E6461">
          <w:rPr>
            <w:sz w:val="20"/>
            <w:szCs w:val="20"/>
          </w:rPr>
          <w:delText>How long is a task cycle? Amount of time spent in each activity? Is this changing?</w:delText>
        </w:r>
        <w:bookmarkStart w:id="407" w:name="_Toc443843891"/>
        <w:bookmarkStart w:id="408" w:name="_Toc443843966"/>
        <w:bookmarkStart w:id="409" w:name="_Toc445051604"/>
        <w:bookmarkStart w:id="410" w:name="_Toc464329073"/>
        <w:bookmarkStart w:id="411" w:name="_Toc464329256"/>
        <w:bookmarkStart w:id="412" w:name="_Toc464329356"/>
        <w:bookmarkStart w:id="413" w:name="_Toc464329451"/>
        <w:bookmarkStart w:id="414" w:name="_Toc464329623"/>
        <w:bookmarkStart w:id="415" w:name="_Toc464329711"/>
        <w:bookmarkEnd w:id="407"/>
        <w:bookmarkEnd w:id="408"/>
        <w:bookmarkEnd w:id="409"/>
        <w:bookmarkEnd w:id="410"/>
        <w:bookmarkEnd w:id="411"/>
        <w:bookmarkEnd w:id="412"/>
        <w:bookmarkEnd w:id="413"/>
        <w:bookmarkEnd w:id="414"/>
        <w:bookmarkEnd w:id="415"/>
      </w:del>
    </w:p>
    <w:p w:rsidR="004F6D60" w:rsidRPr="009B0680" w:rsidDel="001E6461" w:rsidRDefault="00380CE5">
      <w:pPr>
        <w:pStyle w:val="InfoBlue"/>
        <w:numPr>
          <w:ilvl w:val="0"/>
          <w:numId w:val="32"/>
        </w:numPr>
        <w:rPr>
          <w:del w:id="416" w:author="Paulo" w:date="2016-02-21T17:36:00Z"/>
          <w:sz w:val="20"/>
          <w:szCs w:val="20"/>
        </w:rPr>
      </w:pPr>
      <w:del w:id="417" w:author="Paulo" w:date="2016-02-21T17:36:00Z">
        <w:r w:rsidRPr="009B0680" w:rsidDel="001E6461">
          <w:rPr>
            <w:sz w:val="20"/>
            <w:szCs w:val="20"/>
          </w:rPr>
          <w:delText>Any unique environmental constraints: mobile, outdoors, in-flight, and so on?</w:delText>
        </w:r>
        <w:bookmarkStart w:id="418" w:name="_Toc443843892"/>
        <w:bookmarkStart w:id="419" w:name="_Toc443843967"/>
        <w:bookmarkStart w:id="420" w:name="_Toc445051605"/>
        <w:bookmarkStart w:id="421" w:name="_Toc464329074"/>
        <w:bookmarkStart w:id="422" w:name="_Toc464329257"/>
        <w:bookmarkStart w:id="423" w:name="_Toc464329357"/>
        <w:bookmarkStart w:id="424" w:name="_Toc464329452"/>
        <w:bookmarkStart w:id="425" w:name="_Toc464329624"/>
        <w:bookmarkStart w:id="426" w:name="_Toc464329712"/>
        <w:bookmarkEnd w:id="418"/>
        <w:bookmarkEnd w:id="419"/>
        <w:bookmarkEnd w:id="420"/>
        <w:bookmarkEnd w:id="421"/>
        <w:bookmarkEnd w:id="422"/>
        <w:bookmarkEnd w:id="423"/>
        <w:bookmarkEnd w:id="424"/>
        <w:bookmarkEnd w:id="425"/>
        <w:bookmarkEnd w:id="426"/>
      </w:del>
    </w:p>
    <w:p w:rsidR="004F6D60" w:rsidRPr="009B0680" w:rsidDel="001E6461" w:rsidRDefault="00380CE5">
      <w:pPr>
        <w:pStyle w:val="InfoBlue"/>
        <w:numPr>
          <w:ilvl w:val="0"/>
          <w:numId w:val="32"/>
        </w:numPr>
        <w:rPr>
          <w:del w:id="427" w:author="Paulo" w:date="2016-02-21T17:36:00Z"/>
          <w:sz w:val="20"/>
          <w:szCs w:val="20"/>
        </w:rPr>
      </w:pPr>
      <w:del w:id="428" w:author="Paulo" w:date="2016-02-21T17:36:00Z">
        <w:r w:rsidRPr="009B0680" w:rsidDel="001E6461">
          <w:rPr>
            <w:sz w:val="20"/>
            <w:szCs w:val="20"/>
          </w:rPr>
          <w:delText>Which systems platforms are in use today? Future platforms?</w:delText>
        </w:r>
        <w:bookmarkStart w:id="429" w:name="_Toc443843893"/>
        <w:bookmarkStart w:id="430" w:name="_Toc443843968"/>
        <w:bookmarkStart w:id="431" w:name="_Toc445051606"/>
        <w:bookmarkStart w:id="432" w:name="_Toc464329075"/>
        <w:bookmarkStart w:id="433" w:name="_Toc464329258"/>
        <w:bookmarkStart w:id="434" w:name="_Toc464329358"/>
        <w:bookmarkStart w:id="435" w:name="_Toc464329453"/>
        <w:bookmarkStart w:id="436" w:name="_Toc464329625"/>
        <w:bookmarkStart w:id="437" w:name="_Toc464329713"/>
        <w:bookmarkEnd w:id="429"/>
        <w:bookmarkEnd w:id="430"/>
        <w:bookmarkEnd w:id="431"/>
        <w:bookmarkEnd w:id="432"/>
        <w:bookmarkEnd w:id="433"/>
        <w:bookmarkEnd w:id="434"/>
        <w:bookmarkEnd w:id="435"/>
        <w:bookmarkEnd w:id="436"/>
        <w:bookmarkEnd w:id="437"/>
      </w:del>
    </w:p>
    <w:p w:rsidR="004F6D60" w:rsidRPr="009B0680" w:rsidDel="001E6461" w:rsidRDefault="00380CE5">
      <w:pPr>
        <w:pStyle w:val="InfoBlue"/>
        <w:numPr>
          <w:ilvl w:val="0"/>
          <w:numId w:val="32"/>
        </w:numPr>
        <w:rPr>
          <w:del w:id="438" w:author="Paulo" w:date="2016-02-21T17:36:00Z"/>
          <w:sz w:val="20"/>
          <w:szCs w:val="20"/>
        </w:rPr>
      </w:pPr>
      <w:del w:id="439" w:author="Paulo" w:date="2016-02-21T17:36:00Z">
        <w:r w:rsidRPr="009B0680" w:rsidDel="001E6461">
          <w:rPr>
            <w:sz w:val="20"/>
            <w:szCs w:val="20"/>
          </w:rPr>
          <w:delText>What other applications are in use? Does your application need to integrate with them?</w:delText>
        </w:r>
        <w:bookmarkStart w:id="440" w:name="_Toc443843894"/>
        <w:bookmarkStart w:id="441" w:name="_Toc443843969"/>
        <w:bookmarkStart w:id="442" w:name="_Toc445051607"/>
        <w:bookmarkStart w:id="443" w:name="_Toc464329076"/>
        <w:bookmarkStart w:id="444" w:name="_Toc464329259"/>
        <w:bookmarkStart w:id="445" w:name="_Toc464329359"/>
        <w:bookmarkStart w:id="446" w:name="_Toc464329454"/>
        <w:bookmarkStart w:id="447" w:name="_Toc464329626"/>
        <w:bookmarkStart w:id="448" w:name="_Toc464329714"/>
        <w:bookmarkEnd w:id="440"/>
        <w:bookmarkEnd w:id="441"/>
        <w:bookmarkEnd w:id="442"/>
        <w:bookmarkEnd w:id="443"/>
        <w:bookmarkEnd w:id="444"/>
        <w:bookmarkEnd w:id="445"/>
        <w:bookmarkEnd w:id="446"/>
        <w:bookmarkEnd w:id="447"/>
        <w:bookmarkEnd w:id="448"/>
      </w:del>
    </w:p>
    <w:p w:rsidR="004F6D60" w:rsidRPr="009B0680" w:rsidDel="001E6461" w:rsidRDefault="00380CE5">
      <w:pPr>
        <w:pStyle w:val="InfoBlue"/>
        <w:numPr>
          <w:ilvl w:val="0"/>
          <w:numId w:val="37"/>
        </w:numPr>
        <w:rPr>
          <w:del w:id="449" w:author="Paulo" w:date="2016-02-21T17:36:00Z"/>
          <w:sz w:val="20"/>
          <w:szCs w:val="20"/>
        </w:rPr>
        <w:pPrChange w:id="450" w:author="Paulo" w:date="2016-02-21T14:35:00Z">
          <w:pPr>
            <w:pStyle w:val="InfoBlue"/>
            <w:numPr>
              <w:numId w:val="32"/>
            </w:numPr>
            <w:tabs>
              <w:tab w:val="num" w:pos="720"/>
            </w:tabs>
            <w:ind w:left="720" w:hanging="360"/>
          </w:pPr>
        </w:pPrChange>
      </w:pPr>
      <w:del w:id="451" w:author="Paulo" w:date="2016-02-21T17:36:00Z">
        <w:r w:rsidRPr="009B0680" w:rsidDel="001E6461">
          <w:rPr>
            <w:sz w:val="20"/>
            <w:szCs w:val="20"/>
          </w:rPr>
          <w:delText>This is where extracts from the Business Model could be included to outline the task and roles involved and so on.]</w:delText>
        </w:r>
        <w:bookmarkStart w:id="452" w:name="_Toc443843895"/>
        <w:bookmarkStart w:id="453" w:name="_Toc443843970"/>
        <w:bookmarkStart w:id="454" w:name="_Toc445051608"/>
        <w:bookmarkStart w:id="455" w:name="_Toc464329077"/>
        <w:bookmarkStart w:id="456" w:name="_Toc464329260"/>
        <w:bookmarkStart w:id="457" w:name="_Toc464329360"/>
        <w:bookmarkStart w:id="458" w:name="_Toc464329455"/>
        <w:bookmarkStart w:id="459" w:name="_Toc464329627"/>
        <w:bookmarkStart w:id="460" w:name="_Toc464329715"/>
        <w:bookmarkEnd w:id="452"/>
        <w:bookmarkEnd w:id="453"/>
        <w:bookmarkEnd w:id="454"/>
        <w:bookmarkEnd w:id="455"/>
        <w:bookmarkEnd w:id="456"/>
        <w:bookmarkEnd w:id="457"/>
        <w:bookmarkEnd w:id="458"/>
        <w:bookmarkEnd w:id="459"/>
        <w:bookmarkEnd w:id="460"/>
      </w:del>
    </w:p>
    <w:p w:rsidR="00890E95" w:rsidRPr="009B0680" w:rsidRDefault="00380CE5">
      <w:pPr>
        <w:pStyle w:val="Ttulo2"/>
        <w:widowControl/>
        <w:rPr>
          <w:ins w:id="461" w:author="Paulo" w:date="2016-02-21T17:50:00Z"/>
          <w:rFonts w:ascii="Tahoma" w:hAnsi="Tahoma" w:cs="Tahoma"/>
        </w:rPr>
      </w:pPr>
      <w:bookmarkStart w:id="462" w:name="_Toc443843896"/>
      <w:bookmarkStart w:id="463" w:name="_Toc464329716"/>
      <w:bookmarkStart w:id="464" w:name="_Toc452813586"/>
      <w:bookmarkStart w:id="465" w:name="_Toc509300843"/>
      <w:proofErr w:type="spellStart"/>
      <w:r w:rsidRPr="009B0680">
        <w:rPr>
          <w:rFonts w:ascii="Tahoma" w:hAnsi="Tahoma" w:cs="Tahoma"/>
        </w:rPr>
        <w:t>Stakeholder</w:t>
      </w:r>
      <w:ins w:id="466" w:author="Paulo" w:date="2016-02-21T17:48:00Z">
        <w:r w:rsidR="00890E95" w:rsidRPr="009B0680">
          <w:rPr>
            <w:rFonts w:ascii="Tahoma" w:hAnsi="Tahoma" w:cs="Tahoma"/>
          </w:rPr>
          <w:t>s</w:t>
        </w:r>
      </w:ins>
      <w:bookmarkEnd w:id="462"/>
      <w:bookmarkEnd w:id="463"/>
      <w:proofErr w:type="spellEnd"/>
      <w:del w:id="467" w:author="Paulo" w:date="2016-02-21T17:48:00Z">
        <w:r w:rsidRPr="009B0680" w:rsidDel="00890E95">
          <w:rPr>
            <w:rFonts w:ascii="Tahoma" w:hAnsi="Tahoma" w:cs="Tahoma"/>
          </w:rPr>
          <w:delText xml:space="preserve"> Profiles</w:delText>
        </w:r>
      </w:del>
      <w:bookmarkEnd w:id="464"/>
      <w:bookmarkEnd w:id="465"/>
    </w:p>
    <w:p w:rsidR="004F6D60" w:rsidRPr="009B0680" w:rsidDel="00890E95" w:rsidRDefault="00380CE5">
      <w:pPr>
        <w:pStyle w:val="Ttulo2"/>
        <w:widowControl/>
        <w:numPr>
          <w:ilvl w:val="0"/>
          <w:numId w:val="0"/>
        </w:numPr>
        <w:ind w:left="720"/>
        <w:rPr>
          <w:del w:id="468" w:author="Paulo" w:date="2016-02-21T17:50:00Z"/>
          <w:rFonts w:ascii="Tahoma" w:hAnsi="Tahoma" w:cs="Tahoma"/>
        </w:rPr>
        <w:pPrChange w:id="469" w:author="Paulo" w:date="2016-02-21T17:50:00Z">
          <w:pPr>
            <w:pStyle w:val="Ttulo2"/>
            <w:widowControl/>
          </w:pPr>
        </w:pPrChange>
      </w:pPr>
      <w:del w:id="470" w:author="Paulo" w:date="2016-02-21T17:50:00Z">
        <w:r w:rsidRPr="009B0680" w:rsidDel="00890E95">
          <w:rPr>
            <w:rFonts w:ascii="Tahoma" w:hAnsi="Tahoma" w:cs="Tahoma"/>
          </w:rPr>
          <w:delText xml:space="preserve">  </w:delText>
        </w:r>
      </w:del>
    </w:p>
    <w:p w:rsidR="004F6D60" w:rsidRPr="009B0680" w:rsidDel="00890E95" w:rsidRDefault="00380CE5">
      <w:pPr>
        <w:pStyle w:val="Ttulo2"/>
        <w:widowControl/>
        <w:numPr>
          <w:ilvl w:val="0"/>
          <w:numId w:val="0"/>
        </w:numPr>
        <w:ind w:left="720"/>
        <w:rPr>
          <w:del w:id="471" w:author="Paulo" w:date="2016-02-21T17:47:00Z"/>
          <w:rFonts w:ascii="Tahoma" w:hAnsi="Tahoma" w:cs="Tahoma"/>
        </w:rPr>
        <w:pPrChange w:id="472" w:author="Paulo" w:date="2016-02-21T17:50:00Z">
          <w:pPr>
            <w:pStyle w:val="Ttulo2"/>
            <w:widowControl/>
            <w:numPr>
              <w:ilvl w:val="0"/>
              <w:numId w:val="0"/>
            </w:numPr>
            <w:ind w:left="0" w:firstLine="0"/>
          </w:pPr>
        </w:pPrChange>
      </w:pPr>
      <w:del w:id="473" w:author="Paulo" w:date="2016-02-21T17:47:00Z">
        <w:r w:rsidRPr="009B0680" w:rsidDel="00890E95">
          <w:rPr>
            <w:rFonts w:ascii="Tahoma" w:hAnsi="Tahoma" w:cs="Tahoma"/>
          </w:rPr>
          <w:delTex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delText>
        </w:r>
      </w:del>
    </w:p>
    <w:p w:rsidR="004F6D60" w:rsidRPr="009B0680" w:rsidDel="00F078C5" w:rsidRDefault="00380CE5">
      <w:pPr>
        <w:pStyle w:val="Ttulo2"/>
        <w:rPr>
          <w:del w:id="474" w:author="Paulo" w:date="2016-02-21T17:58:00Z"/>
          <w:rFonts w:ascii="Tahoma" w:hAnsi="Tahoma" w:cs="Tahoma"/>
        </w:rPr>
        <w:pPrChange w:id="475" w:author="Paulo" w:date="2016-02-21T17:50:00Z">
          <w:pPr>
            <w:pStyle w:val="Ttulo3"/>
            <w:pageBreakBefore/>
          </w:pPr>
        </w:pPrChange>
      </w:pPr>
      <w:del w:id="476" w:author="Paulo" w:date="2016-02-21T17:50:00Z">
        <w:r w:rsidRPr="009B0680" w:rsidDel="00890E95">
          <w:rPr>
            <w:rFonts w:ascii="Tahoma" w:hAnsi="Tahoma" w:cs="Tahoma"/>
          </w:rPr>
          <w:delText>&lt;Stakeholder Name&gt;</w:delText>
        </w:r>
      </w:del>
    </w:p>
    <w:p w:rsidR="004F6D60" w:rsidRPr="009B0680" w:rsidRDefault="004F6D60">
      <w:pPr>
        <w:rPr>
          <w:ins w:id="477" w:author="Paulo" w:date="2016-02-21T17:58:00Z"/>
          <w:rFonts w:ascii="Tahoma" w:hAnsi="Tahoma" w:cs="Tahoma"/>
        </w:rPr>
      </w:pPr>
    </w:p>
    <w:p w:rsidR="00F078C5" w:rsidRPr="009B0680" w:rsidRDefault="00F078C5">
      <w:pPr>
        <w:rPr>
          <w:rFonts w:ascii="Tahoma" w:hAnsi="Tahoma" w:cs="Tahoma"/>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F6D60" w:rsidRPr="009B0680">
        <w:tc>
          <w:tcPr>
            <w:tcW w:w="1890" w:type="dxa"/>
          </w:tcPr>
          <w:p w:rsidR="004F6D60" w:rsidRPr="009B0680" w:rsidRDefault="00380CE5" w:rsidP="005552CE">
            <w:pPr>
              <w:rPr>
                <w:rFonts w:ascii="Tahoma" w:hAnsi="Tahoma" w:cs="Tahoma"/>
                <w:b/>
              </w:rPr>
            </w:pPr>
            <w:del w:id="478" w:author="Paulo" w:date="2016-02-21T17:51:00Z">
              <w:r w:rsidRPr="009B0680" w:rsidDel="00890E95">
                <w:rPr>
                  <w:rFonts w:ascii="Tahoma" w:hAnsi="Tahoma" w:cs="Tahoma"/>
                  <w:b/>
                </w:rPr>
                <w:delText>Representative</w:delText>
              </w:r>
            </w:del>
            <w:r w:rsidR="005552CE" w:rsidRPr="009B0680">
              <w:rPr>
                <w:rFonts w:ascii="Tahoma" w:hAnsi="Tahoma" w:cs="Tahoma"/>
                <w:b/>
              </w:rPr>
              <w:t>Representante</w:t>
            </w:r>
          </w:p>
        </w:tc>
        <w:tc>
          <w:tcPr>
            <w:tcW w:w="6948" w:type="dxa"/>
          </w:tcPr>
          <w:p w:rsidR="004F6D60" w:rsidRPr="009B0680" w:rsidRDefault="005552CE">
            <w:pPr>
              <w:pStyle w:val="InfoBlue"/>
              <w:pPrChange w:id="479" w:author="Paulo" w:date="2016-03-05T21:51:00Z">
                <w:pPr>
                  <w:ind w:left="1600"/>
                </w:pPr>
              </w:pPrChange>
            </w:pPr>
            <w:r w:rsidRPr="009B0680">
              <w:rPr>
                <w:sz w:val="20"/>
                <w:szCs w:val="20"/>
              </w:rPr>
              <w:t>Faber Danilo Giraldo Velásquez</w:t>
            </w:r>
          </w:p>
        </w:tc>
      </w:tr>
      <w:tr w:rsidR="004F6D60" w:rsidRPr="009B0680">
        <w:tc>
          <w:tcPr>
            <w:tcW w:w="1890" w:type="dxa"/>
          </w:tcPr>
          <w:p w:rsidR="004F6D60" w:rsidRPr="009B0680" w:rsidRDefault="00380CE5">
            <w:pPr>
              <w:rPr>
                <w:rFonts w:ascii="Tahoma" w:hAnsi="Tahoma" w:cs="Tahoma"/>
                <w:b/>
              </w:rPr>
            </w:pPr>
            <w:r w:rsidRPr="009B0680">
              <w:rPr>
                <w:rFonts w:ascii="Tahoma" w:hAnsi="Tahoma" w:cs="Tahoma"/>
                <w:b/>
              </w:rPr>
              <w:t>Descrip</w:t>
            </w:r>
            <w:ins w:id="480" w:author="Paulo" w:date="2016-02-21T17:59:00Z">
              <w:r w:rsidR="00F078C5" w:rsidRPr="009B0680">
                <w:rPr>
                  <w:rFonts w:ascii="Tahoma" w:hAnsi="Tahoma" w:cs="Tahoma"/>
                  <w:b/>
                </w:rPr>
                <w:t>ción</w:t>
              </w:r>
            </w:ins>
            <w:del w:id="481" w:author="Paulo" w:date="2016-02-21T17:59:00Z">
              <w:r w:rsidRPr="009B0680" w:rsidDel="00F078C5">
                <w:rPr>
                  <w:rFonts w:ascii="Tahoma" w:hAnsi="Tahoma" w:cs="Tahoma"/>
                  <w:b/>
                </w:rPr>
                <w:delText>tion</w:delText>
              </w:r>
            </w:del>
          </w:p>
        </w:tc>
        <w:tc>
          <w:tcPr>
            <w:tcW w:w="6948" w:type="dxa"/>
          </w:tcPr>
          <w:p w:rsidR="004F6D60" w:rsidRPr="009B0680" w:rsidRDefault="005552CE" w:rsidP="00B33789">
            <w:pPr>
              <w:pStyle w:val="InfoBlue"/>
              <w:rPr>
                <w:sz w:val="20"/>
                <w:szCs w:val="20"/>
              </w:rPr>
            </w:pPr>
            <w:r w:rsidRPr="009B0680">
              <w:rPr>
                <w:sz w:val="20"/>
                <w:szCs w:val="20"/>
              </w:rPr>
              <w:t>Director de proyecto quien a su vez tiene l rol como usuario final</w:t>
            </w:r>
          </w:p>
        </w:tc>
      </w:tr>
      <w:tr w:rsidR="004F6D60" w:rsidRPr="009B0680">
        <w:tc>
          <w:tcPr>
            <w:tcW w:w="1890" w:type="dxa"/>
          </w:tcPr>
          <w:p w:rsidR="004F6D60" w:rsidRPr="009B0680" w:rsidRDefault="00380CE5">
            <w:pPr>
              <w:rPr>
                <w:rFonts w:ascii="Tahoma" w:hAnsi="Tahoma" w:cs="Tahoma"/>
                <w:b/>
              </w:rPr>
            </w:pPr>
            <w:r w:rsidRPr="009B0680">
              <w:rPr>
                <w:rFonts w:ascii="Tahoma" w:hAnsi="Tahoma" w:cs="Tahoma"/>
                <w:b/>
              </w:rPr>
              <w:t>T</w:t>
            </w:r>
            <w:ins w:id="482" w:author="Paulo" w:date="2016-02-21T17:59:00Z">
              <w:r w:rsidR="00F078C5" w:rsidRPr="009B0680">
                <w:rPr>
                  <w:rFonts w:ascii="Tahoma" w:hAnsi="Tahoma" w:cs="Tahoma"/>
                  <w:b/>
                </w:rPr>
                <w:t>ipo</w:t>
              </w:r>
            </w:ins>
            <w:del w:id="483" w:author="Paulo" w:date="2016-02-21T17:59:00Z">
              <w:r w:rsidRPr="009B0680" w:rsidDel="00F078C5">
                <w:rPr>
                  <w:rFonts w:ascii="Tahoma" w:hAnsi="Tahoma" w:cs="Tahoma"/>
                  <w:b/>
                </w:rPr>
                <w:delText>ype</w:delText>
              </w:r>
            </w:del>
          </w:p>
        </w:tc>
        <w:tc>
          <w:tcPr>
            <w:tcW w:w="6948" w:type="dxa"/>
          </w:tcPr>
          <w:p w:rsidR="004F6D60" w:rsidRPr="009B0680" w:rsidRDefault="00380CE5">
            <w:pPr>
              <w:pStyle w:val="InfoBlue"/>
              <w:pPrChange w:id="484" w:author="Paulo" w:date="2016-03-05T21:51:00Z">
                <w:pPr/>
              </w:pPrChange>
            </w:pPr>
            <w:del w:id="485" w:author="Paulo" w:date="2016-02-21T17:59:00Z">
              <w:r w:rsidRPr="009B0680" w:rsidDel="00F078C5">
                <w:rPr>
                  <w:sz w:val="20"/>
                  <w:szCs w:val="20"/>
                </w:rPr>
                <w:delText>[Qualify the stakeholder’s expertise, technical background, and degree of sophistication—that is, guru, business, expert, casual user, and so on.</w:delText>
              </w:r>
            </w:del>
            <w:r w:rsidR="002D6319" w:rsidRPr="009B0680">
              <w:rPr>
                <w:sz w:val="20"/>
                <w:szCs w:val="20"/>
              </w:rPr>
              <w:t>E</w:t>
            </w:r>
            <w:r w:rsidR="00AB4AC8" w:rsidRPr="009B0680">
              <w:rPr>
                <w:sz w:val="20"/>
                <w:szCs w:val="20"/>
              </w:rPr>
              <w:t>xperto de negocio</w:t>
            </w:r>
          </w:p>
        </w:tc>
      </w:tr>
      <w:tr w:rsidR="004F6D60" w:rsidRPr="009B0680">
        <w:tc>
          <w:tcPr>
            <w:tcW w:w="1890" w:type="dxa"/>
          </w:tcPr>
          <w:p w:rsidR="004F6D60" w:rsidRPr="009B0680" w:rsidRDefault="00380CE5">
            <w:pPr>
              <w:rPr>
                <w:rFonts w:ascii="Tahoma" w:hAnsi="Tahoma" w:cs="Tahoma"/>
                <w:b/>
              </w:rPr>
            </w:pPr>
            <w:r w:rsidRPr="009B0680">
              <w:rPr>
                <w:rFonts w:ascii="Tahoma" w:hAnsi="Tahoma" w:cs="Tahoma"/>
                <w:b/>
              </w:rPr>
              <w:t>Respons</w:t>
            </w:r>
            <w:ins w:id="486" w:author="Paulo" w:date="2016-02-21T18:00:00Z">
              <w:r w:rsidR="00F078C5" w:rsidRPr="009B0680">
                <w:rPr>
                  <w:rFonts w:ascii="Tahoma" w:hAnsi="Tahoma" w:cs="Tahoma"/>
                  <w:b/>
                </w:rPr>
                <w:t>abilidades</w:t>
              </w:r>
            </w:ins>
            <w:del w:id="487" w:author="Paulo" w:date="2016-02-21T18:00:00Z">
              <w:r w:rsidRPr="009B0680" w:rsidDel="00F078C5">
                <w:rPr>
                  <w:rFonts w:ascii="Tahoma" w:hAnsi="Tahoma" w:cs="Tahoma"/>
                  <w:b/>
                </w:rPr>
                <w:delText>ibilities</w:delText>
              </w:r>
            </w:del>
          </w:p>
        </w:tc>
        <w:tc>
          <w:tcPr>
            <w:tcW w:w="6948" w:type="dxa"/>
          </w:tcPr>
          <w:p w:rsidR="004F6D60" w:rsidRPr="009B0680" w:rsidRDefault="00380CE5">
            <w:pPr>
              <w:pStyle w:val="InfoBlue"/>
              <w:pPrChange w:id="488" w:author="Paulo" w:date="2016-03-05T21:51:00Z">
                <w:pPr/>
              </w:pPrChange>
            </w:pPr>
            <w:del w:id="489" w:author="Paulo" w:date="2016-02-21T18:03:00Z">
              <w:r w:rsidRPr="009B0680" w:rsidDel="00F078C5">
                <w:rPr>
                  <w:sz w:val="20"/>
                  <w:szCs w:val="20"/>
                </w:rPr>
                <w:delText>[List the stakeholder’s key responsibilities with regard to the system being developed—that is, their interest as a stakeholder.]</w:delText>
              </w:r>
            </w:del>
            <w:r w:rsidR="005552CE" w:rsidRPr="009B0680">
              <w:rPr>
                <w:sz w:val="20"/>
                <w:szCs w:val="20"/>
              </w:rPr>
              <w:t>Asesoramiento técnico y de visión de negocio</w:t>
            </w:r>
          </w:p>
        </w:tc>
      </w:tr>
      <w:tr w:rsidR="004F6D60" w:rsidRPr="009B0680">
        <w:tc>
          <w:tcPr>
            <w:tcW w:w="1890" w:type="dxa"/>
          </w:tcPr>
          <w:p w:rsidR="004F6D60" w:rsidRPr="009B0680" w:rsidRDefault="00380CE5">
            <w:pPr>
              <w:rPr>
                <w:rFonts w:ascii="Tahoma" w:hAnsi="Tahoma" w:cs="Tahoma"/>
                <w:b/>
              </w:rPr>
            </w:pPr>
            <w:del w:id="490" w:author="Paulo" w:date="2016-02-21T18:10:00Z">
              <w:r w:rsidRPr="009B0680" w:rsidDel="00EC1BD0">
                <w:rPr>
                  <w:rFonts w:ascii="Tahoma" w:hAnsi="Tahoma" w:cs="Tahoma"/>
                  <w:b/>
                </w:rPr>
                <w:delText>Success Criteria</w:delText>
              </w:r>
            </w:del>
            <w:ins w:id="491" w:author="Paulo" w:date="2016-02-21T18:10:00Z">
              <w:r w:rsidR="00EC1BD0" w:rsidRPr="009B0680">
                <w:rPr>
                  <w:rFonts w:ascii="Tahoma" w:hAnsi="Tahoma" w:cs="Tahoma"/>
                  <w:b/>
                </w:rPr>
                <w:t xml:space="preserve">Criterio de éxito </w:t>
              </w:r>
            </w:ins>
          </w:p>
        </w:tc>
        <w:tc>
          <w:tcPr>
            <w:tcW w:w="6948" w:type="dxa"/>
          </w:tcPr>
          <w:p w:rsidR="004F6D60" w:rsidRPr="009B0680" w:rsidRDefault="00380CE5" w:rsidP="00B33789">
            <w:pPr>
              <w:pStyle w:val="InfoBlue"/>
              <w:rPr>
                <w:sz w:val="20"/>
                <w:szCs w:val="20"/>
              </w:rPr>
            </w:pPr>
            <w:del w:id="492" w:author="Paulo" w:date="2016-02-21T18:10:00Z">
              <w:r w:rsidRPr="009B0680" w:rsidDel="00EC1BD0">
                <w:rPr>
                  <w:sz w:val="20"/>
                  <w:szCs w:val="20"/>
                </w:rPr>
                <w:delText>[How does the stakeholder define success? How is the stakeholder rewarded?]</w:delText>
              </w:r>
            </w:del>
            <w:r w:rsidR="00AB4AC8" w:rsidRPr="009B0680">
              <w:rPr>
                <w:sz w:val="20"/>
                <w:szCs w:val="20"/>
              </w:rPr>
              <w:t>Cliente satisfecho con el cumplimiento de los objetivos</w:t>
            </w:r>
            <w:r w:rsidR="00EB03F2" w:rsidRPr="009B0680">
              <w:rPr>
                <w:sz w:val="20"/>
                <w:szCs w:val="20"/>
              </w:rPr>
              <w:t xml:space="preserve"> </w:t>
            </w:r>
          </w:p>
        </w:tc>
      </w:tr>
      <w:tr w:rsidR="004F6D60" w:rsidRPr="009B0680">
        <w:tc>
          <w:tcPr>
            <w:tcW w:w="1890" w:type="dxa"/>
          </w:tcPr>
          <w:p w:rsidR="004F6D60" w:rsidRPr="009B0680" w:rsidRDefault="00380CE5">
            <w:pPr>
              <w:rPr>
                <w:rFonts w:ascii="Tahoma" w:hAnsi="Tahoma" w:cs="Tahoma"/>
                <w:b/>
              </w:rPr>
            </w:pPr>
            <w:del w:id="493" w:author="Paulo" w:date="2016-02-21T18:10:00Z">
              <w:r w:rsidRPr="009B0680" w:rsidDel="00EC1BD0">
                <w:rPr>
                  <w:rFonts w:ascii="Tahoma" w:hAnsi="Tahoma" w:cs="Tahoma"/>
                  <w:b/>
                </w:rPr>
                <w:delText>Involvement</w:delText>
              </w:r>
            </w:del>
            <w:ins w:id="494" w:author="Paulo" w:date="2016-02-21T18:10:00Z">
              <w:r w:rsidR="00EC1BD0" w:rsidRPr="009B0680">
                <w:rPr>
                  <w:rFonts w:ascii="Tahoma" w:hAnsi="Tahoma" w:cs="Tahoma"/>
                  <w:b/>
                </w:rPr>
                <w:t xml:space="preserve">Grado de participación </w:t>
              </w:r>
            </w:ins>
          </w:p>
        </w:tc>
        <w:tc>
          <w:tcPr>
            <w:tcW w:w="6948" w:type="dxa"/>
          </w:tcPr>
          <w:p w:rsidR="004F6D60" w:rsidRPr="009B0680" w:rsidRDefault="00380CE5" w:rsidP="00AB4AC8">
            <w:pPr>
              <w:pStyle w:val="InfoBlue"/>
              <w:tabs>
                <w:tab w:val="left" w:pos="4755"/>
              </w:tabs>
              <w:rPr>
                <w:sz w:val="20"/>
                <w:szCs w:val="20"/>
              </w:rPr>
            </w:pPr>
            <w:del w:id="495" w:author="Paulo" w:date="2016-02-21T18:10:00Z">
              <w:r w:rsidRPr="009B0680" w:rsidDel="00EC1BD0">
                <w:rPr>
                  <w:sz w:val="20"/>
                  <w:szCs w:val="20"/>
                </w:rPr>
                <w:delText>[How is the stakeholder involved in the project? Relate, where possible, to the Rational Unified Process roles—that is, Requirements Reviewer and so on.]</w:delText>
              </w:r>
            </w:del>
            <w:ins w:id="496" w:author="Paulo" w:date="2016-02-21T18:10:00Z">
              <w:r w:rsidR="00EC1BD0" w:rsidRPr="009B0680">
                <w:rPr>
                  <w:sz w:val="20"/>
                  <w:szCs w:val="20"/>
                </w:rPr>
                <w:t>Solicitud y evaluación de requerimientos,</w:t>
              </w:r>
            </w:ins>
            <w:r w:rsidR="00AB4AC8" w:rsidRPr="009B0680">
              <w:rPr>
                <w:sz w:val="20"/>
                <w:szCs w:val="20"/>
              </w:rPr>
              <w:t xml:space="preserve"> asesoría constante</w:t>
            </w:r>
            <w:ins w:id="497" w:author="Paulo" w:date="2016-02-21T18:10:00Z">
              <w:r w:rsidR="00EC1BD0" w:rsidRPr="009B0680">
                <w:rPr>
                  <w:sz w:val="20"/>
                  <w:szCs w:val="20"/>
                </w:rPr>
                <w:t>.</w:t>
              </w:r>
            </w:ins>
            <w:ins w:id="498" w:author="Paulo" w:date="2016-02-21T18:11:00Z">
              <w:r w:rsidR="00EC1BD0" w:rsidRPr="009B0680">
                <w:rPr>
                  <w:sz w:val="20"/>
                  <w:szCs w:val="20"/>
                </w:rPr>
                <w:t xml:space="preserve"> </w:t>
              </w:r>
            </w:ins>
            <w:r w:rsidR="00AB4AC8" w:rsidRPr="009B0680">
              <w:rPr>
                <w:sz w:val="20"/>
                <w:szCs w:val="20"/>
              </w:rPr>
              <w:tab/>
              <w:t xml:space="preserve"> </w:t>
            </w:r>
          </w:p>
        </w:tc>
      </w:tr>
    </w:tbl>
    <w:p w:rsidR="004F6D60" w:rsidRPr="009B0680" w:rsidRDefault="004F6D60">
      <w:pPr>
        <w:pStyle w:val="Textoindependiente"/>
        <w:rPr>
          <w:rFonts w:ascii="Tahoma" w:hAnsi="Tahoma" w:cs="Tahoma"/>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Representante</w:t>
            </w:r>
          </w:p>
        </w:tc>
        <w:tc>
          <w:tcPr>
            <w:tcW w:w="6948" w:type="dxa"/>
          </w:tcPr>
          <w:p w:rsidR="00AB4AC8" w:rsidRPr="009B0680" w:rsidRDefault="00AB4AC8" w:rsidP="00823C0E">
            <w:pPr>
              <w:pStyle w:val="InfoBlue"/>
              <w:rPr>
                <w:sz w:val="20"/>
                <w:szCs w:val="20"/>
              </w:rPr>
            </w:pPr>
            <w:r w:rsidRPr="009B0680">
              <w:rPr>
                <w:sz w:val="20"/>
                <w:szCs w:val="20"/>
              </w:rPr>
              <w:t>Adrián Alonso Arboleda</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Descripción</w:t>
            </w:r>
          </w:p>
        </w:tc>
        <w:tc>
          <w:tcPr>
            <w:tcW w:w="6948" w:type="dxa"/>
          </w:tcPr>
          <w:p w:rsidR="00AB4AC8" w:rsidRPr="009B0680" w:rsidRDefault="00AB4AC8" w:rsidP="00AB4AC8">
            <w:pPr>
              <w:pStyle w:val="InfoBlue"/>
              <w:rPr>
                <w:sz w:val="20"/>
                <w:szCs w:val="20"/>
              </w:rPr>
            </w:pPr>
            <w:r w:rsidRPr="009B0680">
              <w:rPr>
                <w:sz w:val="20"/>
                <w:szCs w:val="20"/>
              </w:rPr>
              <w:t>Asesor matemático</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Tipo</w:t>
            </w:r>
          </w:p>
        </w:tc>
        <w:tc>
          <w:tcPr>
            <w:tcW w:w="6948" w:type="dxa"/>
          </w:tcPr>
          <w:p w:rsidR="00AB4AC8" w:rsidRPr="009B0680" w:rsidRDefault="002D6319" w:rsidP="00823C0E">
            <w:pPr>
              <w:pStyle w:val="InfoBlue"/>
              <w:rPr>
                <w:sz w:val="20"/>
                <w:szCs w:val="20"/>
              </w:rPr>
            </w:pPr>
            <w:r w:rsidRPr="009B0680">
              <w:rPr>
                <w:sz w:val="20"/>
                <w:szCs w:val="20"/>
              </w:rPr>
              <w:t>E</w:t>
            </w:r>
            <w:r w:rsidR="00AB4AC8" w:rsidRPr="009B0680">
              <w:rPr>
                <w:sz w:val="20"/>
                <w:szCs w:val="20"/>
              </w:rPr>
              <w:t>xperto de negocio matemáticas</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Responsabilidades</w:t>
            </w:r>
          </w:p>
        </w:tc>
        <w:tc>
          <w:tcPr>
            <w:tcW w:w="6948" w:type="dxa"/>
          </w:tcPr>
          <w:p w:rsidR="00AB4AC8" w:rsidRPr="009B0680" w:rsidRDefault="00AB4AC8" w:rsidP="00AB4AC8">
            <w:pPr>
              <w:pStyle w:val="InfoBlue"/>
              <w:rPr>
                <w:sz w:val="20"/>
                <w:szCs w:val="20"/>
              </w:rPr>
            </w:pPr>
            <w:r w:rsidRPr="009B0680">
              <w:rPr>
                <w:sz w:val="20"/>
                <w:szCs w:val="20"/>
              </w:rPr>
              <w:t xml:space="preserve">Asesoramiento conceptos </w:t>
            </w:r>
            <w:r w:rsidR="002D6319" w:rsidRPr="009B0680">
              <w:rPr>
                <w:sz w:val="20"/>
                <w:szCs w:val="20"/>
              </w:rPr>
              <w:t>matemáticos</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 xml:space="preserve">Criterio de éxito </w:t>
            </w:r>
          </w:p>
        </w:tc>
        <w:tc>
          <w:tcPr>
            <w:tcW w:w="6948" w:type="dxa"/>
          </w:tcPr>
          <w:p w:rsidR="00AB4AC8" w:rsidRPr="009B0680" w:rsidRDefault="00AB4AC8" w:rsidP="00823C0E">
            <w:pPr>
              <w:pStyle w:val="InfoBlue"/>
              <w:rPr>
                <w:sz w:val="20"/>
                <w:szCs w:val="20"/>
              </w:rPr>
            </w:pPr>
            <w:r w:rsidRPr="009B0680">
              <w:rPr>
                <w:sz w:val="20"/>
                <w:szCs w:val="20"/>
              </w:rPr>
              <w:t xml:space="preserve">Cliente satisfecho con el cumplimiento de los objetivos </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 xml:space="preserve">Grado de participación </w:t>
            </w:r>
          </w:p>
        </w:tc>
        <w:tc>
          <w:tcPr>
            <w:tcW w:w="6948" w:type="dxa"/>
          </w:tcPr>
          <w:p w:rsidR="00AB4AC8" w:rsidRPr="009B0680" w:rsidRDefault="00AB4AC8" w:rsidP="00823C0E">
            <w:pPr>
              <w:pStyle w:val="InfoBlue"/>
              <w:tabs>
                <w:tab w:val="left" w:pos="4755"/>
              </w:tabs>
              <w:rPr>
                <w:sz w:val="20"/>
                <w:szCs w:val="20"/>
              </w:rPr>
            </w:pPr>
            <w:r w:rsidRPr="009B0680">
              <w:rPr>
                <w:sz w:val="20"/>
                <w:szCs w:val="20"/>
              </w:rPr>
              <w:t xml:space="preserve">Solicitud y evaluación de requerimientos, asesoría constante. </w:t>
            </w:r>
            <w:r w:rsidRPr="009B0680">
              <w:rPr>
                <w:sz w:val="20"/>
                <w:szCs w:val="20"/>
              </w:rPr>
              <w:tab/>
              <w:t xml:space="preserve"> </w:t>
            </w:r>
          </w:p>
        </w:tc>
      </w:tr>
    </w:tbl>
    <w:p w:rsidR="00AB4AC8" w:rsidRPr="009B0680" w:rsidRDefault="00AB4AC8">
      <w:pPr>
        <w:pStyle w:val="Textoindependiente"/>
        <w:rPr>
          <w:rFonts w:ascii="Tahoma" w:hAnsi="Tahoma" w:cs="Tahoma"/>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Representante</w:t>
            </w:r>
          </w:p>
        </w:tc>
        <w:tc>
          <w:tcPr>
            <w:tcW w:w="6948" w:type="dxa"/>
          </w:tcPr>
          <w:p w:rsidR="00AB4AC8" w:rsidRPr="009B0680" w:rsidRDefault="00AB4AC8" w:rsidP="00823C0E">
            <w:pPr>
              <w:pStyle w:val="InfoBlue"/>
              <w:rPr>
                <w:sz w:val="20"/>
                <w:szCs w:val="20"/>
              </w:rPr>
            </w:pPr>
            <w:r w:rsidRPr="009B0680">
              <w:rPr>
                <w:sz w:val="20"/>
                <w:szCs w:val="20"/>
              </w:rPr>
              <w:t>Paulo Cesar Alvis Ramos</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Descripción</w:t>
            </w:r>
          </w:p>
        </w:tc>
        <w:tc>
          <w:tcPr>
            <w:tcW w:w="6948" w:type="dxa"/>
          </w:tcPr>
          <w:p w:rsidR="00AB4AC8" w:rsidRPr="009B0680" w:rsidRDefault="004777C0" w:rsidP="00823C0E">
            <w:pPr>
              <w:pStyle w:val="InfoBlue"/>
              <w:rPr>
                <w:sz w:val="20"/>
                <w:szCs w:val="20"/>
              </w:rPr>
            </w:pPr>
            <w:r w:rsidRPr="009B0680">
              <w:rPr>
                <w:sz w:val="20"/>
                <w:szCs w:val="20"/>
              </w:rPr>
              <w:t>Investigador del proyecto</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Tipo</w:t>
            </w:r>
          </w:p>
        </w:tc>
        <w:tc>
          <w:tcPr>
            <w:tcW w:w="6948" w:type="dxa"/>
          </w:tcPr>
          <w:p w:rsidR="00AB4AC8" w:rsidRPr="009B0680" w:rsidRDefault="002D6319" w:rsidP="00823C0E">
            <w:pPr>
              <w:pStyle w:val="InfoBlue"/>
              <w:rPr>
                <w:sz w:val="20"/>
                <w:szCs w:val="20"/>
              </w:rPr>
            </w:pPr>
            <w:r w:rsidRPr="009B0680">
              <w:rPr>
                <w:sz w:val="20"/>
                <w:szCs w:val="20"/>
              </w:rPr>
              <w:t xml:space="preserve">Investigador </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Responsabilidades</w:t>
            </w:r>
          </w:p>
        </w:tc>
        <w:tc>
          <w:tcPr>
            <w:tcW w:w="6948" w:type="dxa"/>
          </w:tcPr>
          <w:p w:rsidR="00AB4AC8" w:rsidRPr="009B0680" w:rsidRDefault="004777C0" w:rsidP="00823C0E">
            <w:pPr>
              <w:pStyle w:val="InfoBlue"/>
              <w:rPr>
                <w:sz w:val="20"/>
                <w:szCs w:val="20"/>
              </w:rPr>
            </w:pPr>
            <w:r w:rsidRPr="009B0680">
              <w:rPr>
                <w:sz w:val="20"/>
                <w:szCs w:val="20"/>
              </w:rPr>
              <w:t>Desarrollar, modelar, documentar</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 xml:space="preserve">Criterio de éxito </w:t>
            </w:r>
          </w:p>
        </w:tc>
        <w:tc>
          <w:tcPr>
            <w:tcW w:w="6948" w:type="dxa"/>
          </w:tcPr>
          <w:p w:rsidR="00AB4AC8" w:rsidRPr="009B0680" w:rsidRDefault="00B23418" w:rsidP="00823C0E">
            <w:pPr>
              <w:pStyle w:val="InfoBlue"/>
              <w:rPr>
                <w:sz w:val="20"/>
                <w:szCs w:val="20"/>
              </w:rPr>
            </w:pPr>
            <w:r w:rsidRPr="009B0680">
              <w:rPr>
                <w:sz w:val="20"/>
                <w:szCs w:val="20"/>
              </w:rPr>
              <w:t>Prototipo funcional completamente terminado</w:t>
            </w:r>
            <w:r w:rsidR="00AB4AC8" w:rsidRPr="009B0680">
              <w:rPr>
                <w:sz w:val="20"/>
                <w:szCs w:val="20"/>
              </w:rPr>
              <w:t xml:space="preserve"> </w:t>
            </w:r>
          </w:p>
        </w:tc>
      </w:tr>
      <w:tr w:rsidR="00AB4AC8" w:rsidRPr="009B0680" w:rsidTr="00823C0E">
        <w:tc>
          <w:tcPr>
            <w:tcW w:w="1890" w:type="dxa"/>
          </w:tcPr>
          <w:p w:rsidR="00AB4AC8" w:rsidRPr="009B0680" w:rsidRDefault="00AB4AC8" w:rsidP="00823C0E">
            <w:pPr>
              <w:rPr>
                <w:rFonts w:ascii="Tahoma" w:hAnsi="Tahoma" w:cs="Tahoma"/>
                <w:b/>
              </w:rPr>
            </w:pPr>
            <w:r w:rsidRPr="009B0680">
              <w:rPr>
                <w:rFonts w:ascii="Tahoma" w:hAnsi="Tahoma" w:cs="Tahoma"/>
                <w:b/>
              </w:rPr>
              <w:t xml:space="preserve">Grado de participación </w:t>
            </w:r>
          </w:p>
        </w:tc>
        <w:tc>
          <w:tcPr>
            <w:tcW w:w="6948" w:type="dxa"/>
          </w:tcPr>
          <w:p w:rsidR="00AB4AC8" w:rsidRPr="009B0680" w:rsidRDefault="002D6319" w:rsidP="00823C0E">
            <w:pPr>
              <w:pStyle w:val="InfoBlue"/>
              <w:tabs>
                <w:tab w:val="left" w:pos="4755"/>
              </w:tabs>
              <w:rPr>
                <w:sz w:val="20"/>
                <w:szCs w:val="20"/>
              </w:rPr>
            </w:pPr>
            <w:r w:rsidRPr="009B0680">
              <w:rPr>
                <w:sz w:val="20"/>
                <w:szCs w:val="20"/>
              </w:rPr>
              <w:t>Tiempo completo</w:t>
            </w:r>
            <w:r w:rsidR="00AB4AC8" w:rsidRPr="009B0680">
              <w:rPr>
                <w:sz w:val="20"/>
                <w:szCs w:val="20"/>
              </w:rPr>
              <w:tab/>
              <w:t xml:space="preserve"> </w:t>
            </w:r>
          </w:p>
        </w:tc>
      </w:tr>
    </w:tbl>
    <w:p w:rsidR="00AB4AC8" w:rsidRPr="009B0680" w:rsidRDefault="00AB4AC8">
      <w:pPr>
        <w:pStyle w:val="Textoindependiente"/>
        <w:rPr>
          <w:rFonts w:ascii="Tahoma" w:hAnsi="Tahoma" w:cs="Tahoma"/>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lastRenderedPageBreak/>
              <w:t>Representante</w:t>
            </w:r>
          </w:p>
        </w:tc>
        <w:tc>
          <w:tcPr>
            <w:tcW w:w="6948" w:type="dxa"/>
          </w:tcPr>
          <w:p w:rsidR="002D6319" w:rsidRPr="009B0680" w:rsidRDefault="002D6319" w:rsidP="00823C0E">
            <w:pPr>
              <w:pStyle w:val="InfoBlue"/>
              <w:rPr>
                <w:sz w:val="20"/>
                <w:szCs w:val="20"/>
              </w:rPr>
            </w:pPr>
            <w:r w:rsidRPr="009B0680">
              <w:rPr>
                <w:sz w:val="20"/>
                <w:szCs w:val="20"/>
              </w:rPr>
              <w:t xml:space="preserve">Diego Alejandro </w:t>
            </w:r>
            <w:proofErr w:type="spellStart"/>
            <w:r w:rsidRPr="009B0680">
              <w:rPr>
                <w:sz w:val="20"/>
                <w:szCs w:val="20"/>
              </w:rPr>
              <w:t>Sanchez</w:t>
            </w:r>
            <w:proofErr w:type="spellEnd"/>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Descripción</w:t>
            </w:r>
          </w:p>
        </w:tc>
        <w:tc>
          <w:tcPr>
            <w:tcW w:w="6948" w:type="dxa"/>
          </w:tcPr>
          <w:p w:rsidR="002D6319" w:rsidRPr="009B0680" w:rsidRDefault="002D6319" w:rsidP="00823C0E">
            <w:pPr>
              <w:pStyle w:val="InfoBlue"/>
              <w:rPr>
                <w:sz w:val="20"/>
                <w:szCs w:val="20"/>
              </w:rPr>
            </w:pPr>
            <w:r w:rsidRPr="009B0680">
              <w:rPr>
                <w:sz w:val="20"/>
                <w:szCs w:val="20"/>
              </w:rPr>
              <w:t>Investigador del proyecto</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Tipo</w:t>
            </w:r>
          </w:p>
        </w:tc>
        <w:tc>
          <w:tcPr>
            <w:tcW w:w="6948" w:type="dxa"/>
          </w:tcPr>
          <w:p w:rsidR="002D6319" w:rsidRPr="009B0680" w:rsidRDefault="002D6319" w:rsidP="00823C0E">
            <w:pPr>
              <w:pStyle w:val="InfoBlue"/>
              <w:rPr>
                <w:sz w:val="20"/>
                <w:szCs w:val="20"/>
              </w:rPr>
            </w:pPr>
            <w:r w:rsidRPr="009B0680">
              <w:rPr>
                <w:sz w:val="20"/>
                <w:szCs w:val="20"/>
              </w:rPr>
              <w:t xml:space="preserve">Investigador </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Responsabilidades</w:t>
            </w:r>
          </w:p>
        </w:tc>
        <w:tc>
          <w:tcPr>
            <w:tcW w:w="6948" w:type="dxa"/>
          </w:tcPr>
          <w:p w:rsidR="002D6319" w:rsidRPr="009B0680" w:rsidRDefault="002D6319" w:rsidP="00823C0E">
            <w:pPr>
              <w:pStyle w:val="InfoBlue"/>
              <w:rPr>
                <w:sz w:val="20"/>
                <w:szCs w:val="20"/>
              </w:rPr>
            </w:pPr>
            <w:r w:rsidRPr="009B0680">
              <w:rPr>
                <w:sz w:val="20"/>
                <w:szCs w:val="20"/>
              </w:rPr>
              <w:t>Desarrollar, modelar, documentar</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 xml:space="preserve">Criterio de éxito </w:t>
            </w:r>
          </w:p>
        </w:tc>
        <w:tc>
          <w:tcPr>
            <w:tcW w:w="6948" w:type="dxa"/>
          </w:tcPr>
          <w:p w:rsidR="002D6319" w:rsidRPr="009B0680" w:rsidRDefault="002D6319" w:rsidP="00823C0E">
            <w:pPr>
              <w:pStyle w:val="InfoBlue"/>
              <w:rPr>
                <w:sz w:val="20"/>
                <w:szCs w:val="20"/>
              </w:rPr>
            </w:pPr>
            <w:r w:rsidRPr="009B0680">
              <w:rPr>
                <w:sz w:val="20"/>
                <w:szCs w:val="20"/>
              </w:rPr>
              <w:t xml:space="preserve">Prototipo funcional completamente terminado </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 xml:space="preserve">Grado de participación </w:t>
            </w:r>
          </w:p>
        </w:tc>
        <w:tc>
          <w:tcPr>
            <w:tcW w:w="6948" w:type="dxa"/>
          </w:tcPr>
          <w:p w:rsidR="002D6319" w:rsidRPr="009B0680" w:rsidRDefault="002D6319" w:rsidP="00823C0E">
            <w:pPr>
              <w:pStyle w:val="InfoBlue"/>
              <w:tabs>
                <w:tab w:val="left" w:pos="4755"/>
              </w:tabs>
              <w:rPr>
                <w:sz w:val="20"/>
                <w:szCs w:val="20"/>
              </w:rPr>
            </w:pPr>
            <w:r w:rsidRPr="009B0680">
              <w:rPr>
                <w:sz w:val="20"/>
                <w:szCs w:val="20"/>
              </w:rPr>
              <w:t>Tiempo completo</w:t>
            </w:r>
            <w:r w:rsidRPr="009B0680">
              <w:rPr>
                <w:sz w:val="20"/>
                <w:szCs w:val="20"/>
              </w:rPr>
              <w:tab/>
              <w:t xml:space="preserve"> </w:t>
            </w:r>
          </w:p>
        </w:tc>
      </w:tr>
    </w:tbl>
    <w:p w:rsidR="002D6319" w:rsidRPr="009B0680" w:rsidRDefault="002D6319">
      <w:pPr>
        <w:pStyle w:val="Textoindependiente"/>
        <w:rPr>
          <w:rFonts w:ascii="Tahoma" w:hAnsi="Tahoma" w:cs="Tahoma"/>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Representante</w:t>
            </w:r>
          </w:p>
        </w:tc>
        <w:tc>
          <w:tcPr>
            <w:tcW w:w="6948" w:type="dxa"/>
          </w:tcPr>
          <w:p w:rsidR="002D6319" w:rsidRPr="009B0680" w:rsidRDefault="002D6319" w:rsidP="00823C0E">
            <w:pPr>
              <w:pStyle w:val="InfoBlue"/>
              <w:rPr>
                <w:sz w:val="20"/>
                <w:szCs w:val="20"/>
              </w:rPr>
            </w:pPr>
            <w:r w:rsidRPr="009B0680">
              <w:rPr>
                <w:sz w:val="20"/>
                <w:szCs w:val="20"/>
              </w:rPr>
              <w:t xml:space="preserve">Andrea </w:t>
            </w:r>
            <w:proofErr w:type="spellStart"/>
            <w:r w:rsidRPr="009B0680">
              <w:rPr>
                <w:sz w:val="20"/>
                <w:szCs w:val="20"/>
              </w:rPr>
              <w:t>Raigoza</w:t>
            </w:r>
            <w:proofErr w:type="spellEnd"/>
            <w:r w:rsidRPr="009B0680">
              <w:rPr>
                <w:sz w:val="20"/>
                <w:szCs w:val="20"/>
              </w:rPr>
              <w:t xml:space="preserve"> Palacio</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Descripción</w:t>
            </w:r>
          </w:p>
        </w:tc>
        <w:tc>
          <w:tcPr>
            <w:tcW w:w="6948" w:type="dxa"/>
          </w:tcPr>
          <w:p w:rsidR="002D6319" w:rsidRPr="009B0680" w:rsidRDefault="002D6319" w:rsidP="00823C0E">
            <w:pPr>
              <w:pStyle w:val="InfoBlue"/>
              <w:rPr>
                <w:sz w:val="20"/>
                <w:szCs w:val="20"/>
              </w:rPr>
            </w:pPr>
            <w:r w:rsidRPr="009B0680">
              <w:rPr>
                <w:sz w:val="20"/>
                <w:szCs w:val="20"/>
              </w:rPr>
              <w:t>Investigador del proyecto</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Tipo</w:t>
            </w:r>
          </w:p>
        </w:tc>
        <w:tc>
          <w:tcPr>
            <w:tcW w:w="6948" w:type="dxa"/>
          </w:tcPr>
          <w:p w:rsidR="002D6319" w:rsidRPr="009B0680" w:rsidRDefault="002D6319" w:rsidP="00823C0E">
            <w:pPr>
              <w:pStyle w:val="InfoBlue"/>
              <w:rPr>
                <w:sz w:val="20"/>
                <w:szCs w:val="20"/>
              </w:rPr>
            </w:pPr>
            <w:r w:rsidRPr="009B0680">
              <w:rPr>
                <w:sz w:val="20"/>
                <w:szCs w:val="20"/>
              </w:rPr>
              <w:t xml:space="preserve">Investigador </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Responsabilidades</w:t>
            </w:r>
          </w:p>
        </w:tc>
        <w:tc>
          <w:tcPr>
            <w:tcW w:w="6948" w:type="dxa"/>
          </w:tcPr>
          <w:p w:rsidR="002D6319" w:rsidRPr="009B0680" w:rsidRDefault="002D6319" w:rsidP="00823C0E">
            <w:pPr>
              <w:pStyle w:val="InfoBlue"/>
              <w:rPr>
                <w:sz w:val="20"/>
                <w:szCs w:val="20"/>
              </w:rPr>
            </w:pPr>
            <w:r w:rsidRPr="009B0680">
              <w:rPr>
                <w:sz w:val="20"/>
                <w:szCs w:val="20"/>
              </w:rPr>
              <w:t>Desarrollar, modelar, documentar</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 xml:space="preserve">Criterio de éxito </w:t>
            </w:r>
          </w:p>
        </w:tc>
        <w:tc>
          <w:tcPr>
            <w:tcW w:w="6948" w:type="dxa"/>
          </w:tcPr>
          <w:p w:rsidR="002D6319" w:rsidRPr="009B0680" w:rsidRDefault="002D6319" w:rsidP="00823C0E">
            <w:pPr>
              <w:pStyle w:val="InfoBlue"/>
              <w:rPr>
                <w:sz w:val="20"/>
                <w:szCs w:val="20"/>
              </w:rPr>
            </w:pPr>
            <w:r w:rsidRPr="009B0680">
              <w:rPr>
                <w:sz w:val="20"/>
                <w:szCs w:val="20"/>
              </w:rPr>
              <w:t xml:space="preserve">Prototipo funcional completamente terminado </w:t>
            </w:r>
          </w:p>
        </w:tc>
      </w:tr>
      <w:tr w:rsidR="002D6319" w:rsidRPr="009B0680" w:rsidTr="00823C0E">
        <w:tc>
          <w:tcPr>
            <w:tcW w:w="1890" w:type="dxa"/>
          </w:tcPr>
          <w:p w:rsidR="002D6319" w:rsidRPr="009B0680" w:rsidRDefault="002D6319" w:rsidP="00823C0E">
            <w:pPr>
              <w:rPr>
                <w:rFonts w:ascii="Tahoma" w:hAnsi="Tahoma" w:cs="Tahoma"/>
                <w:b/>
              </w:rPr>
            </w:pPr>
            <w:r w:rsidRPr="009B0680">
              <w:rPr>
                <w:rFonts w:ascii="Tahoma" w:hAnsi="Tahoma" w:cs="Tahoma"/>
                <w:b/>
              </w:rPr>
              <w:t xml:space="preserve">Grado de participación </w:t>
            </w:r>
          </w:p>
        </w:tc>
        <w:tc>
          <w:tcPr>
            <w:tcW w:w="6948" w:type="dxa"/>
          </w:tcPr>
          <w:p w:rsidR="002D6319" w:rsidRPr="009B0680" w:rsidRDefault="002D6319" w:rsidP="00823C0E">
            <w:pPr>
              <w:pStyle w:val="InfoBlue"/>
              <w:tabs>
                <w:tab w:val="left" w:pos="4755"/>
              </w:tabs>
              <w:rPr>
                <w:sz w:val="20"/>
                <w:szCs w:val="20"/>
              </w:rPr>
            </w:pPr>
            <w:r w:rsidRPr="009B0680">
              <w:rPr>
                <w:sz w:val="20"/>
                <w:szCs w:val="20"/>
              </w:rPr>
              <w:t>Tiempo completo</w:t>
            </w:r>
            <w:r w:rsidRPr="009B0680">
              <w:rPr>
                <w:sz w:val="20"/>
                <w:szCs w:val="20"/>
              </w:rPr>
              <w:tab/>
              <w:t xml:space="preserve"> </w:t>
            </w:r>
          </w:p>
        </w:tc>
      </w:tr>
    </w:tbl>
    <w:p w:rsidR="002D6319" w:rsidRPr="009B0680" w:rsidRDefault="002D6319">
      <w:pPr>
        <w:pStyle w:val="Textoindependiente"/>
        <w:rPr>
          <w:rFonts w:ascii="Tahoma" w:hAnsi="Tahoma" w:cs="Tahoma"/>
        </w:rPr>
      </w:pPr>
    </w:p>
    <w:p w:rsidR="004F6D60" w:rsidRPr="009B0680" w:rsidRDefault="002260A7">
      <w:pPr>
        <w:pStyle w:val="Ttulo2"/>
        <w:widowControl/>
        <w:rPr>
          <w:rFonts w:ascii="Tahoma" w:hAnsi="Tahoma" w:cs="Tahoma"/>
        </w:rPr>
      </w:pPr>
      <w:bookmarkStart w:id="499" w:name="_Toc464329717"/>
      <w:bookmarkStart w:id="500" w:name="_Toc425054385"/>
      <w:bookmarkStart w:id="501" w:name="_Toc342757863"/>
      <w:bookmarkStart w:id="502" w:name="_Toc346297772"/>
      <w:bookmarkStart w:id="503" w:name="_Toc422186478"/>
      <w:bookmarkStart w:id="504" w:name="_Toc436203383"/>
      <w:bookmarkStart w:id="505" w:name="_Toc452813587"/>
      <w:ins w:id="506" w:author="Paulo" w:date="2016-02-21T18:12:00Z">
        <w:r w:rsidRPr="009B0680">
          <w:rPr>
            <w:rFonts w:ascii="Tahoma" w:hAnsi="Tahoma" w:cs="Tahoma"/>
          </w:rPr>
          <w:t>P</w:t>
        </w:r>
      </w:ins>
      <w:del w:id="507" w:author="Paulo" w:date="2016-02-21T18:12:00Z">
        <w:r w:rsidR="00380CE5" w:rsidRPr="009B0680" w:rsidDel="002260A7">
          <w:rPr>
            <w:rFonts w:ascii="Tahoma" w:hAnsi="Tahoma" w:cs="Tahoma"/>
          </w:rPr>
          <w:delText>Custom</w:delText>
        </w:r>
      </w:del>
      <w:r w:rsidR="00380CE5" w:rsidRPr="009B0680">
        <w:rPr>
          <w:rFonts w:ascii="Tahoma" w:hAnsi="Tahoma" w:cs="Tahoma"/>
        </w:rPr>
        <w:t>er</w:t>
      </w:r>
      <w:ins w:id="508" w:author="Paulo" w:date="2016-02-21T18:12:00Z">
        <w:r w:rsidRPr="009B0680">
          <w:rPr>
            <w:rFonts w:ascii="Tahoma" w:hAnsi="Tahoma" w:cs="Tahoma"/>
          </w:rPr>
          <w:t>files de Usuario</w:t>
        </w:r>
      </w:ins>
      <w:bookmarkEnd w:id="499"/>
      <w:del w:id="509" w:author="Paulo" w:date="2016-02-21T18:13:00Z">
        <w:r w:rsidR="00380CE5" w:rsidRPr="009B0680" w:rsidDel="002260A7">
          <w:rPr>
            <w:rFonts w:ascii="Tahoma" w:hAnsi="Tahoma" w:cs="Tahoma"/>
          </w:rPr>
          <w:delText xml:space="preserve"> Profiles</w:delText>
        </w:r>
      </w:del>
      <w:bookmarkEnd w:id="500"/>
      <w:bookmarkEnd w:id="501"/>
      <w:bookmarkEnd w:id="502"/>
      <w:bookmarkEnd w:id="503"/>
      <w:bookmarkEnd w:id="504"/>
      <w:bookmarkEnd w:id="505"/>
      <w:r w:rsidR="00380CE5" w:rsidRPr="009B0680">
        <w:rPr>
          <w:rFonts w:ascii="Tahoma" w:hAnsi="Tahoma" w:cs="Tahoma"/>
        </w:rPr>
        <w:t xml:space="preserve">  </w:t>
      </w:r>
    </w:p>
    <w:p w:rsidR="004F6D60" w:rsidRPr="009B0680" w:rsidDel="002260A7" w:rsidRDefault="00380CE5" w:rsidP="00A57502">
      <w:pPr>
        <w:pStyle w:val="InfoBlue"/>
        <w:rPr>
          <w:del w:id="510" w:author="Paulo" w:date="2016-02-21T18:15:00Z"/>
          <w:sz w:val="20"/>
          <w:szCs w:val="20"/>
        </w:rPr>
      </w:pPr>
      <w:del w:id="511" w:author="Paulo" w:date="2016-02-21T18:15:00Z">
        <w:r w:rsidRPr="009B0680" w:rsidDel="002260A7">
          <w:rPr>
            <w:sz w:val="20"/>
            <w:szCs w:val="20"/>
          </w:rPr>
          <w:delText>[Describe each unique user of the system here by filling in the following table for each customer type. A thorough profile covers the following topics for each type of user.]</w:delText>
        </w:r>
        <w:bookmarkStart w:id="512" w:name="_Toc443843898"/>
        <w:bookmarkStart w:id="513" w:name="_Toc443843973"/>
        <w:bookmarkStart w:id="514" w:name="_Toc445051611"/>
        <w:bookmarkEnd w:id="512"/>
        <w:bookmarkEnd w:id="513"/>
        <w:bookmarkEnd w:id="514"/>
      </w:del>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3C1CC0" w:rsidRPr="009B0680" w:rsidTr="00823C0E">
        <w:tc>
          <w:tcPr>
            <w:tcW w:w="1890" w:type="dxa"/>
          </w:tcPr>
          <w:p w:rsidR="003C1CC0" w:rsidRPr="009B0680" w:rsidRDefault="003C1CC0" w:rsidP="00823C0E">
            <w:pPr>
              <w:rPr>
                <w:rFonts w:ascii="Tahoma" w:hAnsi="Tahoma" w:cs="Tahoma"/>
                <w:b/>
              </w:rPr>
            </w:pPr>
            <w:r w:rsidRPr="009B0680">
              <w:rPr>
                <w:rFonts w:ascii="Tahoma" w:hAnsi="Tahoma" w:cs="Tahoma"/>
                <w:b/>
              </w:rPr>
              <w:t>Usuario</w:t>
            </w:r>
          </w:p>
        </w:tc>
        <w:tc>
          <w:tcPr>
            <w:tcW w:w="6948" w:type="dxa"/>
          </w:tcPr>
          <w:p w:rsidR="003C1CC0" w:rsidRPr="009B0680" w:rsidRDefault="003C1CC0" w:rsidP="00823C0E">
            <w:pPr>
              <w:pStyle w:val="InfoBlue"/>
              <w:rPr>
                <w:sz w:val="20"/>
                <w:szCs w:val="20"/>
              </w:rPr>
            </w:pPr>
            <w:r w:rsidRPr="009B0680">
              <w:rPr>
                <w:sz w:val="20"/>
                <w:szCs w:val="20"/>
              </w:rPr>
              <w:t xml:space="preserve">Estudiantes </w:t>
            </w:r>
          </w:p>
        </w:tc>
      </w:tr>
      <w:tr w:rsidR="003C1CC0" w:rsidRPr="009B0680" w:rsidTr="00823C0E">
        <w:tc>
          <w:tcPr>
            <w:tcW w:w="1890" w:type="dxa"/>
          </w:tcPr>
          <w:p w:rsidR="003C1CC0" w:rsidRPr="009B0680" w:rsidRDefault="003C1CC0" w:rsidP="00823C0E">
            <w:pPr>
              <w:rPr>
                <w:rFonts w:ascii="Tahoma" w:hAnsi="Tahoma" w:cs="Tahoma"/>
                <w:b/>
              </w:rPr>
            </w:pPr>
            <w:r w:rsidRPr="009B0680">
              <w:rPr>
                <w:rFonts w:ascii="Tahoma" w:hAnsi="Tahoma" w:cs="Tahoma"/>
                <w:b/>
              </w:rPr>
              <w:t>Descripción</w:t>
            </w:r>
          </w:p>
        </w:tc>
        <w:tc>
          <w:tcPr>
            <w:tcW w:w="6948" w:type="dxa"/>
          </w:tcPr>
          <w:p w:rsidR="003C1CC0" w:rsidRPr="009B0680" w:rsidRDefault="003C1CC0" w:rsidP="00823C0E">
            <w:pPr>
              <w:pStyle w:val="InfoBlue"/>
              <w:rPr>
                <w:sz w:val="20"/>
                <w:szCs w:val="20"/>
              </w:rPr>
            </w:pPr>
            <w:r w:rsidRPr="009B0680">
              <w:rPr>
                <w:sz w:val="20"/>
                <w:szCs w:val="20"/>
              </w:rPr>
              <w:t>Estudiantes que cursan calculo multivariado y vectorial de Sistemas y computación de la Universidad del Quindío</w:t>
            </w:r>
          </w:p>
        </w:tc>
      </w:tr>
      <w:tr w:rsidR="003C1CC0" w:rsidRPr="009B0680" w:rsidTr="00823C0E">
        <w:tc>
          <w:tcPr>
            <w:tcW w:w="1890" w:type="dxa"/>
          </w:tcPr>
          <w:p w:rsidR="003C1CC0" w:rsidRPr="009B0680" w:rsidRDefault="003C1CC0" w:rsidP="00823C0E">
            <w:pPr>
              <w:rPr>
                <w:rFonts w:ascii="Tahoma" w:hAnsi="Tahoma" w:cs="Tahoma"/>
                <w:b/>
              </w:rPr>
            </w:pPr>
            <w:r w:rsidRPr="009B0680">
              <w:rPr>
                <w:rFonts w:ascii="Tahoma" w:hAnsi="Tahoma" w:cs="Tahoma"/>
                <w:b/>
              </w:rPr>
              <w:t>Tipo</w:t>
            </w:r>
          </w:p>
        </w:tc>
        <w:tc>
          <w:tcPr>
            <w:tcW w:w="6948" w:type="dxa"/>
          </w:tcPr>
          <w:p w:rsidR="003C1CC0" w:rsidRPr="009B0680" w:rsidRDefault="003C1CC0" w:rsidP="00823C0E">
            <w:pPr>
              <w:pStyle w:val="InfoBlue"/>
              <w:rPr>
                <w:sz w:val="20"/>
                <w:szCs w:val="20"/>
              </w:rPr>
            </w:pPr>
            <w:r w:rsidRPr="009B0680">
              <w:rPr>
                <w:sz w:val="20"/>
                <w:szCs w:val="20"/>
              </w:rPr>
              <w:t>Usuario</w:t>
            </w:r>
          </w:p>
        </w:tc>
      </w:tr>
      <w:tr w:rsidR="003C1CC0" w:rsidRPr="009B0680" w:rsidTr="00823C0E">
        <w:tc>
          <w:tcPr>
            <w:tcW w:w="1890" w:type="dxa"/>
          </w:tcPr>
          <w:p w:rsidR="003C1CC0" w:rsidRPr="009B0680" w:rsidRDefault="003C1CC0" w:rsidP="00823C0E">
            <w:pPr>
              <w:rPr>
                <w:rFonts w:ascii="Tahoma" w:hAnsi="Tahoma" w:cs="Tahoma"/>
                <w:b/>
              </w:rPr>
            </w:pPr>
            <w:r w:rsidRPr="009B0680">
              <w:rPr>
                <w:rFonts w:ascii="Tahoma" w:hAnsi="Tahoma" w:cs="Tahoma"/>
                <w:b/>
              </w:rPr>
              <w:t>Responsabilidades</w:t>
            </w:r>
          </w:p>
        </w:tc>
        <w:tc>
          <w:tcPr>
            <w:tcW w:w="6948" w:type="dxa"/>
          </w:tcPr>
          <w:p w:rsidR="003C1CC0" w:rsidRPr="009B0680" w:rsidRDefault="003C1CC0" w:rsidP="00823C0E">
            <w:pPr>
              <w:pStyle w:val="InfoBlue"/>
              <w:rPr>
                <w:sz w:val="20"/>
                <w:szCs w:val="20"/>
              </w:rPr>
            </w:pPr>
            <w:r w:rsidRPr="009B0680">
              <w:rPr>
                <w:sz w:val="20"/>
                <w:szCs w:val="20"/>
              </w:rPr>
              <w:t>Encargado de exponer la experiencia de usuario, los cambios significativos que tiene, como se siente con la herramienta</w:t>
            </w:r>
          </w:p>
        </w:tc>
      </w:tr>
      <w:tr w:rsidR="003C1CC0" w:rsidRPr="009B0680" w:rsidTr="00823C0E">
        <w:tc>
          <w:tcPr>
            <w:tcW w:w="1890" w:type="dxa"/>
          </w:tcPr>
          <w:p w:rsidR="003C1CC0" w:rsidRPr="009B0680" w:rsidRDefault="003C1CC0" w:rsidP="00823C0E">
            <w:pPr>
              <w:rPr>
                <w:rFonts w:ascii="Tahoma" w:hAnsi="Tahoma" w:cs="Tahoma"/>
                <w:b/>
              </w:rPr>
            </w:pPr>
            <w:r w:rsidRPr="009B0680">
              <w:rPr>
                <w:rFonts w:ascii="Tahoma" w:hAnsi="Tahoma" w:cs="Tahoma"/>
                <w:b/>
              </w:rPr>
              <w:t xml:space="preserve">Criterio de éxito </w:t>
            </w:r>
          </w:p>
        </w:tc>
        <w:tc>
          <w:tcPr>
            <w:tcW w:w="6948" w:type="dxa"/>
          </w:tcPr>
          <w:p w:rsidR="003C1CC0" w:rsidRPr="009B0680" w:rsidRDefault="003C1CC0" w:rsidP="00823C0E">
            <w:pPr>
              <w:pStyle w:val="InfoBlue"/>
              <w:rPr>
                <w:sz w:val="20"/>
                <w:szCs w:val="20"/>
              </w:rPr>
            </w:pPr>
            <w:r w:rsidRPr="009B0680">
              <w:rPr>
                <w:sz w:val="20"/>
                <w:szCs w:val="20"/>
              </w:rPr>
              <w:t xml:space="preserve">Aumento significativo en las notas de los parciales. </w:t>
            </w:r>
          </w:p>
        </w:tc>
      </w:tr>
      <w:tr w:rsidR="003C1CC0" w:rsidRPr="009B0680" w:rsidTr="00823C0E">
        <w:tc>
          <w:tcPr>
            <w:tcW w:w="1890" w:type="dxa"/>
          </w:tcPr>
          <w:p w:rsidR="003C1CC0" w:rsidRPr="009B0680" w:rsidRDefault="003C1CC0" w:rsidP="00823C0E">
            <w:pPr>
              <w:rPr>
                <w:rFonts w:ascii="Tahoma" w:hAnsi="Tahoma" w:cs="Tahoma"/>
                <w:b/>
              </w:rPr>
            </w:pPr>
            <w:r w:rsidRPr="009B0680">
              <w:rPr>
                <w:rFonts w:ascii="Tahoma" w:hAnsi="Tahoma" w:cs="Tahoma"/>
                <w:b/>
              </w:rPr>
              <w:t xml:space="preserve">Grado de participación </w:t>
            </w:r>
          </w:p>
        </w:tc>
        <w:tc>
          <w:tcPr>
            <w:tcW w:w="6948" w:type="dxa"/>
          </w:tcPr>
          <w:p w:rsidR="003C1CC0" w:rsidRPr="009B0680" w:rsidRDefault="003C1CC0" w:rsidP="00823C0E">
            <w:pPr>
              <w:pStyle w:val="InfoBlue"/>
              <w:rPr>
                <w:sz w:val="20"/>
                <w:szCs w:val="20"/>
              </w:rPr>
            </w:pPr>
            <w:r w:rsidRPr="009B0680">
              <w:rPr>
                <w:sz w:val="20"/>
                <w:szCs w:val="20"/>
              </w:rPr>
              <w:t xml:space="preserve">Usuario final. </w:t>
            </w:r>
          </w:p>
        </w:tc>
      </w:tr>
    </w:tbl>
    <w:p w:rsidR="006D5EBE" w:rsidRPr="009B0680" w:rsidRDefault="006D5EBE">
      <w:pPr>
        <w:rPr>
          <w:ins w:id="515" w:author="Paulo" w:date="2016-02-21T18:34:00Z"/>
          <w:rFonts w:ascii="Tahoma" w:hAnsi="Tahoma" w:cs="Tahoma"/>
        </w:rPr>
        <w:pPrChange w:id="516" w:author="Paulo" w:date="2016-02-21T18:34:00Z">
          <w:pPr>
            <w:pStyle w:val="Ttulo3"/>
          </w:pPr>
        </w:pPrChange>
      </w:pPr>
    </w:p>
    <w:p w:rsidR="004F6D60" w:rsidRPr="009B0680" w:rsidRDefault="00380CE5">
      <w:pPr>
        <w:pStyle w:val="Ttulo2"/>
        <w:rPr>
          <w:rFonts w:ascii="Tahoma" w:hAnsi="Tahoma" w:cs="Tahoma"/>
        </w:rPr>
      </w:pPr>
      <w:bookmarkStart w:id="517" w:name="_Toc452813588"/>
      <w:del w:id="518" w:author="Paulo" w:date="2016-03-05T20:14:00Z">
        <w:r w:rsidRPr="009B0680" w:rsidDel="006A00D3">
          <w:rPr>
            <w:rFonts w:ascii="Tahoma" w:hAnsi="Tahoma" w:cs="Tahoma"/>
          </w:rPr>
          <w:delText>Key Stakeholder or Customer Needs</w:delText>
        </w:r>
      </w:del>
      <w:bookmarkStart w:id="519" w:name="_Toc464329718"/>
      <w:bookmarkEnd w:id="517"/>
      <w:ins w:id="520" w:author="Paulo" w:date="2016-03-05T20:14:00Z">
        <w:r w:rsidR="006A00D3" w:rsidRPr="009B0680">
          <w:rPr>
            <w:rFonts w:ascii="Tahoma" w:hAnsi="Tahoma" w:cs="Tahoma"/>
          </w:rPr>
          <w:t>Necesidades del consumidor</w:t>
        </w:r>
      </w:ins>
      <w:bookmarkEnd w:id="519"/>
    </w:p>
    <w:p w:rsidR="002157E8" w:rsidRPr="009B0680" w:rsidRDefault="00380CE5">
      <w:pPr>
        <w:pStyle w:val="Textoindependiente"/>
        <w:rPr>
          <w:ins w:id="521" w:author="Paulo" w:date="2016-03-05T21:05:00Z"/>
          <w:rFonts w:ascii="Tahoma" w:hAnsi="Tahoma" w:cs="Tahoma"/>
        </w:rPr>
      </w:pPr>
      <w:del w:id="522" w:author="Paulo" w:date="2016-03-05T21:52:00Z">
        <w:r w:rsidRPr="009B0680" w:rsidDel="00925BBB">
          <w:rPr>
            <w:rFonts w:ascii="Tahoma" w:hAnsi="Tahoma" w:cs="Tahoma"/>
          </w:rPr>
          <w:delText>[List the key problems with existing solutions as perceived by the stakeholder. Clarify the following issues for each problem:</w:delText>
        </w:r>
      </w:del>
    </w:p>
    <w:p w:rsidR="002157E8" w:rsidRPr="009B0680" w:rsidRDefault="002157E8">
      <w:pPr>
        <w:pStyle w:val="InfoBlue"/>
        <w:rPr>
          <w:ins w:id="523" w:author="Paulo" w:date="2016-03-05T21:51:00Z"/>
        </w:rPr>
        <w:pPrChange w:id="524" w:author="Paulo" w:date="2016-03-05T21:51:00Z">
          <w:pPr>
            <w:pStyle w:val="Textoindependiente"/>
          </w:pPr>
        </w:pPrChange>
      </w:pPr>
      <w:ins w:id="525" w:author="Paulo" w:date="2016-03-05T21:05:00Z">
        <w:r w:rsidRPr="009B0680">
          <w:rPr>
            <w:sz w:val="20"/>
            <w:szCs w:val="20"/>
          </w:rPr>
          <w:t>Problemas percibidos con la solución</w:t>
        </w:r>
        <w:r w:rsidR="00925BBB" w:rsidRPr="009B0680">
          <w:rPr>
            <w:sz w:val="20"/>
            <w:szCs w:val="20"/>
          </w:rPr>
          <w:t xml:space="preserve"> actual</w:t>
        </w:r>
      </w:ins>
    </w:p>
    <w:p w:rsidR="00925BBB" w:rsidRPr="009B0680" w:rsidRDefault="00925BBB">
      <w:pPr>
        <w:pStyle w:val="Textoindependiente"/>
        <w:rPr>
          <w:ins w:id="526" w:author="Paulo" w:date="2016-03-05T21:00:00Z"/>
          <w:rFonts w:ascii="Tahoma" w:hAnsi="Tahoma" w:cs="Tahoma"/>
        </w:rPr>
      </w:pPr>
    </w:p>
    <w:p w:rsidR="00C8737B" w:rsidRPr="009B0680" w:rsidRDefault="00823C0E" w:rsidP="00823C0E">
      <w:pPr>
        <w:pStyle w:val="InfoBlue"/>
        <w:numPr>
          <w:ilvl w:val="0"/>
          <w:numId w:val="39"/>
        </w:numPr>
        <w:rPr>
          <w:ins w:id="527" w:author="Paulo" w:date="2016-03-05T21:50:00Z"/>
          <w:sz w:val="20"/>
          <w:szCs w:val="20"/>
        </w:rPr>
      </w:pPr>
      <w:r w:rsidRPr="009B0680">
        <w:rPr>
          <w:sz w:val="20"/>
          <w:szCs w:val="20"/>
        </w:rPr>
        <w:t xml:space="preserve">Actualmente el cálculo multivariado y vectorial se ensena con la metodología tradicional lo cual imposibilita </w:t>
      </w:r>
      <w:r w:rsidR="00BC56FB" w:rsidRPr="009B0680">
        <w:rPr>
          <w:sz w:val="20"/>
          <w:szCs w:val="20"/>
        </w:rPr>
        <w:t xml:space="preserve">que los </w:t>
      </w:r>
      <w:r w:rsidR="008C21FE" w:rsidRPr="009B0680">
        <w:rPr>
          <w:sz w:val="20"/>
          <w:szCs w:val="20"/>
        </w:rPr>
        <w:t>estudiantes</w:t>
      </w:r>
      <w:r w:rsidR="00BC56FB" w:rsidRPr="009B0680">
        <w:rPr>
          <w:sz w:val="20"/>
          <w:szCs w:val="20"/>
        </w:rPr>
        <w:t xml:space="preserve"> logren comprender los conceptos abstractos que con ello conllevan.</w:t>
      </w:r>
    </w:p>
    <w:p w:rsidR="00925BBB" w:rsidRPr="009B0680" w:rsidRDefault="00925BBB">
      <w:pPr>
        <w:pStyle w:val="Textoindependiente"/>
        <w:rPr>
          <w:rFonts w:ascii="Tahoma" w:hAnsi="Tahoma" w:cs="Tahoma"/>
        </w:rPr>
      </w:pPr>
    </w:p>
    <w:p w:rsidR="004F6D60" w:rsidRPr="009B0680" w:rsidRDefault="00925BBB" w:rsidP="00B33789">
      <w:pPr>
        <w:pStyle w:val="InfoBlue"/>
        <w:rPr>
          <w:ins w:id="528" w:author="Paulo" w:date="2016-03-05T21:06:00Z"/>
          <w:sz w:val="20"/>
          <w:szCs w:val="20"/>
        </w:rPr>
      </w:pPr>
      <w:ins w:id="529" w:author="Paulo" w:date="2016-03-05T21:51:00Z">
        <w:r w:rsidRPr="009B0680">
          <w:rPr>
            <w:sz w:val="20"/>
            <w:szCs w:val="20"/>
          </w:rPr>
          <w:t>¿Cuáles son las razones para estos problemas</w:t>
        </w:r>
      </w:ins>
      <w:del w:id="530" w:author="Paulo" w:date="2016-03-05T21:51:00Z">
        <w:r w:rsidR="00380CE5" w:rsidRPr="009B0680" w:rsidDel="00925BBB">
          <w:rPr>
            <w:sz w:val="20"/>
            <w:szCs w:val="20"/>
          </w:rPr>
          <w:delText>What are the reasons for this problem</w:delText>
        </w:r>
      </w:del>
      <w:r w:rsidR="00380CE5" w:rsidRPr="009B0680">
        <w:rPr>
          <w:sz w:val="20"/>
          <w:szCs w:val="20"/>
        </w:rPr>
        <w:t xml:space="preserve">? </w:t>
      </w:r>
    </w:p>
    <w:p w:rsidR="002157E8" w:rsidRPr="009B0680" w:rsidRDefault="002157E8">
      <w:pPr>
        <w:pStyle w:val="Textoindependiente"/>
        <w:rPr>
          <w:ins w:id="531" w:author="Paulo" w:date="2016-03-05T21:06:00Z"/>
        </w:rPr>
        <w:pPrChange w:id="532" w:author="Paulo" w:date="2016-03-05T21:06:00Z">
          <w:pPr>
            <w:pStyle w:val="InfoBlue"/>
          </w:pPr>
        </w:pPrChange>
      </w:pPr>
    </w:p>
    <w:p w:rsidR="00A674EF" w:rsidRPr="009B0680" w:rsidRDefault="00BC56FB" w:rsidP="00B33789">
      <w:pPr>
        <w:pStyle w:val="InfoBlue"/>
        <w:rPr>
          <w:sz w:val="20"/>
          <w:szCs w:val="20"/>
        </w:rPr>
      </w:pPr>
      <w:r w:rsidRPr="009B0680">
        <w:rPr>
          <w:sz w:val="20"/>
          <w:szCs w:val="20"/>
        </w:rPr>
        <w:lastRenderedPageBreak/>
        <w:t xml:space="preserve">Deficiencia en los conceptos básicos. </w:t>
      </w:r>
    </w:p>
    <w:p w:rsidR="00683266" w:rsidRPr="009B0680" w:rsidRDefault="00583E51" w:rsidP="00B33789">
      <w:pPr>
        <w:pStyle w:val="InfoBlue"/>
        <w:rPr>
          <w:ins w:id="533" w:author="Paulo" w:date="2016-03-05T21:11:00Z"/>
          <w:sz w:val="20"/>
          <w:szCs w:val="20"/>
        </w:rPr>
      </w:pPr>
      <w:r w:rsidRPr="009B0680">
        <w:rPr>
          <w:sz w:val="20"/>
          <w:szCs w:val="20"/>
        </w:rPr>
        <w:t>Deficiencia en la inteligencia espacial</w:t>
      </w:r>
    </w:p>
    <w:p w:rsidR="00583E51" w:rsidRPr="009B0680" w:rsidRDefault="00583E51" w:rsidP="00B33789">
      <w:pPr>
        <w:pStyle w:val="InfoBlue"/>
        <w:rPr>
          <w:sz w:val="20"/>
          <w:szCs w:val="20"/>
        </w:rPr>
      </w:pPr>
      <w:r w:rsidRPr="009B0680">
        <w:rPr>
          <w:sz w:val="20"/>
          <w:szCs w:val="20"/>
        </w:rPr>
        <w:t xml:space="preserve">Complejidad de los temas, poco interés </w:t>
      </w:r>
      <w:r w:rsidR="0063593F" w:rsidRPr="009B0680">
        <w:rPr>
          <w:sz w:val="20"/>
          <w:szCs w:val="20"/>
        </w:rPr>
        <w:t>por la carrera, problemas socioeconómicos.</w:t>
      </w:r>
    </w:p>
    <w:p w:rsidR="00583E51" w:rsidRPr="009B0680" w:rsidRDefault="00583E51" w:rsidP="00583E51">
      <w:pPr>
        <w:pStyle w:val="Textoindependiente"/>
        <w:ind w:left="0"/>
        <w:rPr>
          <w:rFonts w:ascii="Tahoma" w:hAnsi="Tahoma" w:cs="Tahoma"/>
        </w:rPr>
      </w:pPr>
    </w:p>
    <w:p w:rsidR="00683266" w:rsidRPr="009B0680" w:rsidRDefault="00583E51" w:rsidP="0046675A">
      <w:pPr>
        <w:pStyle w:val="Textoindependiente"/>
        <w:ind w:left="0"/>
        <w:rPr>
          <w:ins w:id="534" w:author="Paulo" w:date="2016-03-05T21:20:00Z"/>
          <w:rFonts w:ascii="Tahoma" w:hAnsi="Tahoma" w:cs="Tahoma"/>
        </w:rPr>
      </w:pPr>
      <w:r w:rsidRPr="009B0680">
        <w:rPr>
          <w:rFonts w:ascii="Tahoma" w:hAnsi="Tahoma" w:cs="Tahoma"/>
        </w:rPr>
        <w:t xml:space="preserve">   </w:t>
      </w:r>
      <w:del w:id="535" w:author="Paulo" w:date="2016-03-05T21:50:00Z">
        <w:r w:rsidR="00380CE5" w:rsidRPr="009B0680" w:rsidDel="00925BBB">
          <w:rPr>
            <w:rFonts w:ascii="Tahoma" w:hAnsi="Tahoma" w:cs="Tahoma"/>
          </w:rPr>
          <w:delText>How is it solved now</w:delText>
        </w:r>
      </w:del>
      <w:ins w:id="536" w:author="Paulo" w:date="2016-03-05T21:50:00Z">
        <w:r w:rsidR="00925BBB" w:rsidRPr="009B0680">
          <w:rPr>
            <w:rFonts w:ascii="Tahoma" w:hAnsi="Tahoma" w:cs="Tahoma"/>
          </w:rPr>
          <w:t>¿Cómo ha sido solucionado?</w:t>
        </w:r>
      </w:ins>
      <w:del w:id="537" w:author="Paulo" w:date="2016-03-05T21:50:00Z">
        <w:r w:rsidR="00380CE5" w:rsidRPr="009B0680" w:rsidDel="00925BBB">
          <w:rPr>
            <w:rFonts w:ascii="Tahoma" w:hAnsi="Tahoma" w:cs="Tahoma"/>
          </w:rPr>
          <w:delText>?</w:delText>
        </w:r>
      </w:del>
    </w:p>
    <w:p w:rsidR="00683266" w:rsidRPr="009B0680" w:rsidRDefault="00683266">
      <w:pPr>
        <w:pStyle w:val="Textoindependiente"/>
        <w:rPr>
          <w:ins w:id="538" w:author="Paulo" w:date="2016-03-05T21:20:00Z"/>
        </w:rPr>
        <w:pPrChange w:id="539" w:author="Paulo" w:date="2016-03-05T21:20:00Z">
          <w:pPr>
            <w:pStyle w:val="InfoBlue"/>
          </w:pPr>
        </w:pPrChange>
      </w:pPr>
    </w:p>
    <w:p w:rsidR="00683266" w:rsidRPr="009B0680" w:rsidRDefault="0059621F">
      <w:pPr>
        <w:pStyle w:val="Textoindependiente"/>
        <w:rPr>
          <w:ins w:id="540" w:author="Paulo" w:date="2016-03-05T21:38:00Z"/>
        </w:rPr>
        <w:pPrChange w:id="541" w:author="Paulo" w:date="2016-03-05T21:20:00Z">
          <w:pPr>
            <w:pStyle w:val="InfoBlue"/>
          </w:pPr>
        </w:pPrChange>
      </w:pPr>
      <w:r w:rsidRPr="009B0680">
        <w:rPr>
          <w:rFonts w:ascii="Tahoma" w:hAnsi="Tahoma" w:cs="Tahoma"/>
        </w:rPr>
        <w:t xml:space="preserve">Al momento la única herramienta </w:t>
      </w:r>
      <w:r w:rsidR="0063593F" w:rsidRPr="009B0680">
        <w:rPr>
          <w:rFonts w:ascii="Tahoma" w:hAnsi="Tahoma" w:cs="Tahoma"/>
        </w:rPr>
        <w:t>que permite a los estudiantes aprobar la asignatura es después de perdida realizar curso de verano.</w:t>
      </w:r>
    </w:p>
    <w:p w:rsidR="00037545" w:rsidRPr="009B0680" w:rsidRDefault="00037545" w:rsidP="00B33789">
      <w:pPr>
        <w:pStyle w:val="InfoBlue"/>
        <w:rPr>
          <w:sz w:val="20"/>
          <w:szCs w:val="20"/>
        </w:rPr>
      </w:pPr>
    </w:p>
    <w:p w:rsidR="004F6D60" w:rsidRPr="009B0680" w:rsidRDefault="00925BBB" w:rsidP="00B33789">
      <w:pPr>
        <w:pStyle w:val="InfoBlue"/>
        <w:rPr>
          <w:ins w:id="542" w:author="Paulo" w:date="2016-03-05T21:40:00Z"/>
          <w:sz w:val="20"/>
          <w:szCs w:val="20"/>
        </w:rPr>
      </w:pPr>
      <w:ins w:id="543" w:author="Paulo" w:date="2016-03-05T21:49:00Z">
        <w:r w:rsidRPr="009B0680">
          <w:rPr>
            <w:sz w:val="20"/>
            <w:szCs w:val="20"/>
          </w:rPr>
          <w:t>¿</w:t>
        </w:r>
      </w:ins>
      <w:del w:id="544" w:author="Paulo" w:date="2016-03-05T21:49:00Z">
        <w:r w:rsidR="00380CE5" w:rsidRPr="009B0680" w:rsidDel="00925BBB">
          <w:rPr>
            <w:sz w:val="20"/>
            <w:szCs w:val="20"/>
          </w:rPr>
          <w:delText>What solutions does the user want</w:delText>
        </w:r>
      </w:del>
      <w:ins w:id="545" w:author="Paulo" w:date="2016-03-05T21:49:00Z">
        <w:r w:rsidRPr="009B0680">
          <w:rPr>
            <w:sz w:val="20"/>
            <w:szCs w:val="20"/>
          </w:rPr>
          <w:t>Qué  soluciones quiere el usuario</w:t>
        </w:r>
      </w:ins>
      <w:r w:rsidR="00380CE5" w:rsidRPr="009B0680">
        <w:rPr>
          <w:sz w:val="20"/>
          <w:szCs w:val="20"/>
        </w:rPr>
        <w:t>?</w:t>
      </w:r>
      <w:del w:id="546" w:author="Paulo" w:date="2016-03-05T21:49:00Z">
        <w:r w:rsidR="00380CE5" w:rsidRPr="009B0680" w:rsidDel="00925BBB">
          <w:rPr>
            <w:sz w:val="20"/>
            <w:szCs w:val="20"/>
          </w:rPr>
          <w:delText>]</w:delText>
        </w:r>
      </w:del>
    </w:p>
    <w:p w:rsidR="001814E4" w:rsidRPr="009B0680" w:rsidRDefault="001814E4">
      <w:pPr>
        <w:pStyle w:val="Textoindependiente"/>
        <w:rPr>
          <w:ins w:id="547" w:author="Paulo" w:date="2016-03-05T21:40:00Z"/>
        </w:rPr>
        <w:pPrChange w:id="548" w:author="Paulo" w:date="2016-03-05T21:40:00Z">
          <w:pPr>
            <w:pStyle w:val="InfoBlue"/>
          </w:pPr>
        </w:pPrChange>
      </w:pPr>
    </w:p>
    <w:p w:rsidR="00961581" w:rsidRPr="009B0680" w:rsidRDefault="00961581" w:rsidP="0063593F">
      <w:pPr>
        <w:pStyle w:val="Textoindependiente"/>
        <w:spacing w:after="0"/>
        <w:rPr>
          <w:ins w:id="549" w:author="Paulo" w:date="2016-03-05T21:50:00Z"/>
          <w:rFonts w:ascii="Tahoma" w:hAnsi="Tahoma" w:cs="Tahoma"/>
        </w:rPr>
      </w:pPr>
      <w:r w:rsidRPr="009B0680">
        <w:rPr>
          <w:rFonts w:ascii="Tahoma" w:hAnsi="Tahoma" w:cs="Tahoma"/>
        </w:rPr>
        <w:t xml:space="preserve">Una manera más eficaz de </w:t>
      </w:r>
      <w:r w:rsidR="0063593F" w:rsidRPr="009B0680">
        <w:rPr>
          <w:rFonts w:ascii="Tahoma" w:hAnsi="Tahoma" w:cs="Tahoma"/>
        </w:rPr>
        <w:t>que el estudiante logre comprender los conceptos matemáticos</w:t>
      </w:r>
      <w:r w:rsidR="00B3160A" w:rsidRPr="009B0680">
        <w:rPr>
          <w:rFonts w:ascii="Tahoma" w:hAnsi="Tahoma" w:cs="Tahoma"/>
        </w:rPr>
        <w:t xml:space="preserve"> del cálculo multivariado y vectorial</w:t>
      </w:r>
      <w:r w:rsidR="0063593F" w:rsidRPr="009B0680">
        <w:rPr>
          <w:rFonts w:ascii="Tahoma" w:hAnsi="Tahoma" w:cs="Tahoma"/>
        </w:rPr>
        <w:t xml:space="preserve">. </w:t>
      </w:r>
    </w:p>
    <w:p w:rsidR="004F6D60" w:rsidRPr="009B0680" w:rsidDel="00925BBB" w:rsidRDefault="00380CE5" w:rsidP="008747AB">
      <w:pPr>
        <w:pStyle w:val="InfoBlue"/>
        <w:ind w:left="0"/>
        <w:rPr>
          <w:del w:id="550" w:author="Paulo" w:date="2016-03-05T21:46:00Z"/>
          <w:sz w:val="20"/>
          <w:szCs w:val="20"/>
        </w:rPr>
      </w:pPr>
      <w:del w:id="551" w:author="Paulo" w:date="2016-03-05T21:46:00Z">
        <w:r w:rsidRPr="009B0680" w:rsidDel="00925BBB">
          <w:rPr>
            <w:sz w:val="20"/>
            <w:szCs w:val="20"/>
          </w:rPr>
          <w:delText>Fill in the following table—if using Rational RequisitePro to capture the Needs, this could be an extract or report from that tool.]</w:delText>
        </w:r>
        <w:bookmarkStart w:id="552" w:name="_Toc464329081"/>
        <w:bookmarkStart w:id="553" w:name="_Toc464329264"/>
        <w:bookmarkStart w:id="554" w:name="_Toc464329364"/>
        <w:bookmarkStart w:id="555" w:name="_Toc464329459"/>
        <w:bookmarkStart w:id="556" w:name="_Toc464329631"/>
        <w:bookmarkStart w:id="557" w:name="_Toc464329719"/>
        <w:bookmarkEnd w:id="552"/>
        <w:bookmarkEnd w:id="553"/>
        <w:bookmarkEnd w:id="554"/>
        <w:bookmarkEnd w:id="555"/>
        <w:bookmarkEnd w:id="556"/>
        <w:bookmarkEnd w:id="557"/>
      </w:del>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4F6D60" w:rsidRPr="009B0680" w:rsidDel="0033149B">
        <w:trPr>
          <w:del w:id="558" w:author="Paulo" w:date="2016-03-05T21:52:00Z"/>
        </w:trPr>
        <w:tc>
          <w:tcPr>
            <w:tcW w:w="2808" w:type="dxa"/>
            <w:shd w:val="solid" w:color="000000" w:fill="FFFFFF"/>
          </w:tcPr>
          <w:p w:rsidR="004F6D60" w:rsidRPr="009B0680" w:rsidDel="0033149B" w:rsidRDefault="00380CE5">
            <w:pPr>
              <w:pStyle w:val="Textoindependiente"/>
              <w:ind w:left="0"/>
              <w:rPr>
                <w:del w:id="559" w:author="Paulo" w:date="2016-03-05T21:52:00Z"/>
                <w:rFonts w:ascii="Tahoma" w:hAnsi="Tahoma" w:cs="Tahoma"/>
                <w:b/>
              </w:rPr>
            </w:pPr>
            <w:del w:id="560" w:author="Paulo" w:date="2016-03-05T21:52:00Z">
              <w:r w:rsidRPr="009B0680" w:rsidDel="0033149B">
                <w:rPr>
                  <w:rFonts w:ascii="Tahoma" w:hAnsi="Tahoma" w:cs="Tahoma"/>
                  <w:b/>
                </w:rPr>
                <w:delText>Need</w:delText>
              </w:r>
              <w:bookmarkStart w:id="561" w:name="_Toc464329082"/>
              <w:bookmarkStart w:id="562" w:name="_Toc464329265"/>
              <w:bookmarkStart w:id="563" w:name="_Toc464329365"/>
              <w:bookmarkStart w:id="564" w:name="_Toc464329460"/>
              <w:bookmarkStart w:id="565" w:name="_Toc464329632"/>
              <w:bookmarkStart w:id="566" w:name="_Toc464329720"/>
              <w:bookmarkEnd w:id="561"/>
              <w:bookmarkEnd w:id="562"/>
              <w:bookmarkEnd w:id="563"/>
              <w:bookmarkEnd w:id="564"/>
              <w:bookmarkEnd w:id="565"/>
              <w:bookmarkEnd w:id="566"/>
            </w:del>
          </w:p>
        </w:tc>
        <w:tc>
          <w:tcPr>
            <w:tcW w:w="900" w:type="dxa"/>
            <w:shd w:val="solid" w:color="000000" w:fill="FFFFFF"/>
          </w:tcPr>
          <w:p w:rsidR="004F6D60" w:rsidRPr="009B0680" w:rsidDel="0033149B" w:rsidRDefault="00380CE5">
            <w:pPr>
              <w:pStyle w:val="Textoindependiente"/>
              <w:ind w:left="0"/>
              <w:rPr>
                <w:del w:id="567" w:author="Paulo" w:date="2016-03-05T21:52:00Z"/>
                <w:rFonts w:ascii="Tahoma" w:hAnsi="Tahoma" w:cs="Tahoma"/>
                <w:b/>
              </w:rPr>
            </w:pPr>
            <w:del w:id="568" w:author="Paulo" w:date="2016-03-05T21:52:00Z">
              <w:r w:rsidRPr="009B0680" w:rsidDel="0033149B">
                <w:rPr>
                  <w:rFonts w:ascii="Tahoma" w:hAnsi="Tahoma" w:cs="Tahoma"/>
                  <w:b/>
                </w:rPr>
                <w:delText>Priority</w:delText>
              </w:r>
              <w:bookmarkStart w:id="569" w:name="_Toc464329083"/>
              <w:bookmarkStart w:id="570" w:name="_Toc464329266"/>
              <w:bookmarkStart w:id="571" w:name="_Toc464329366"/>
              <w:bookmarkStart w:id="572" w:name="_Toc464329461"/>
              <w:bookmarkStart w:id="573" w:name="_Toc464329633"/>
              <w:bookmarkStart w:id="574" w:name="_Toc464329721"/>
              <w:bookmarkEnd w:id="569"/>
              <w:bookmarkEnd w:id="570"/>
              <w:bookmarkEnd w:id="571"/>
              <w:bookmarkEnd w:id="572"/>
              <w:bookmarkEnd w:id="573"/>
              <w:bookmarkEnd w:id="574"/>
            </w:del>
          </w:p>
        </w:tc>
        <w:tc>
          <w:tcPr>
            <w:tcW w:w="1350" w:type="dxa"/>
            <w:shd w:val="solid" w:color="000000" w:fill="FFFFFF"/>
          </w:tcPr>
          <w:p w:rsidR="004F6D60" w:rsidRPr="009B0680" w:rsidDel="0033149B" w:rsidRDefault="00380CE5">
            <w:pPr>
              <w:pStyle w:val="Textoindependiente"/>
              <w:ind w:left="0"/>
              <w:rPr>
                <w:del w:id="575" w:author="Paulo" w:date="2016-03-05T21:52:00Z"/>
                <w:rFonts w:ascii="Tahoma" w:hAnsi="Tahoma" w:cs="Tahoma"/>
                <w:b/>
              </w:rPr>
            </w:pPr>
            <w:del w:id="576" w:author="Paulo" w:date="2016-03-05T21:52:00Z">
              <w:r w:rsidRPr="009B0680" w:rsidDel="0033149B">
                <w:rPr>
                  <w:rFonts w:ascii="Tahoma" w:hAnsi="Tahoma" w:cs="Tahoma"/>
                  <w:b/>
                </w:rPr>
                <w:delText>Concerns</w:delText>
              </w:r>
              <w:bookmarkStart w:id="577" w:name="_Toc464329084"/>
              <w:bookmarkStart w:id="578" w:name="_Toc464329267"/>
              <w:bookmarkStart w:id="579" w:name="_Toc464329367"/>
              <w:bookmarkStart w:id="580" w:name="_Toc464329462"/>
              <w:bookmarkStart w:id="581" w:name="_Toc464329634"/>
              <w:bookmarkStart w:id="582" w:name="_Toc464329722"/>
              <w:bookmarkEnd w:id="577"/>
              <w:bookmarkEnd w:id="578"/>
              <w:bookmarkEnd w:id="579"/>
              <w:bookmarkEnd w:id="580"/>
              <w:bookmarkEnd w:id="581"/>
              <w:bookmarkEnd w:id="582"/>
            </w:del>
          </w:p>
        </w:tc>
        <w:tc>
          <w:tcPr>
            <w:tcW w:w="1890" w:type="dxa"/>
            <w:shd w:val="solid" w:color="000000" w:fill="FFFFFF"/>
          </w:tcPr>
          <w:p w:rsidR="004F6D60" w:rsidRPr="009B0680" w:rsidDel="0033149B" w:rsidRDefault="00380CE5">
            <w:pPr>
              <w:pStyle w:val="Textoindependiente"/>
              <w:ind w:left="0"/>
              <w:rPr>
                <w:del w:id="583" w:author="Paulo" w:date="2016-03-05T21:52:00Z"/>
                <w:rFonts w:ascii="Tahoma" w:hAnsi="Tahoma" w:cs="Tahoma"/>
                <w:b/>
              </w:rPr>
            </w:pPr>
            <w:del w:id="584" w:author="Paulo" w:date="2016-03-05T21:52:00Z">
              <w:r w:rsidRPr="009B0680" w:rsidDel="0033149B">
                <w:rPr>
                  <w:rFonts w:ascii="Tahoma" w:hAnsi="Tahoma" w:cs="Tahoma"/>
                  <w:b/>
                </w:rPr>
                <w:delText>Current Solution</w:delText>
              </w:r>
              <w:bookmarkStart w:id="585" w:name="_Toc464329085"/>
              <w:bookmarkStart w:id="586" w:name="_Toc464329268"/>
              <w:bookmarkStart w:id="587" w:name="_Toc464329368"/>
              <w:bookmarkStart w:id="588" w:name="_Toc464329463"/>
              <w:bookmarkStart w:id="589" w:name="_Toc464329635"/>
              <w:bookmarkStart w:id="590" w:name="_Toc464329723"/>
              <w:bookmarkEnd w:id="585"/>
              <w:bookmarkEnd w:id="586"/>
              <w:bookmarkEnd w:id="587"/>
              <w:bookmarkEnd w:id="588"/>
              <w:bookmarkEnd w:id="589"/>
              <w:bookmarkEnd w:id="590"/>
            </w:del>
          </w:p>
        </w:tc>
        <w:tc>
          <w:tcPr>
            <w:tcW w:w="2520" w:type="dxa"/>
            <w:gridSpan w:val="2"/>
            <w:shd w:val="solid" w:color="000000" w:fill="FFFFFF"/>
          </w:tcPr>
          <w:p w:rsidR="004F6D60" w:rsidRPr="009B0680" w:rsidDel="0033149B" w:rsidRDefault="00380CE5">
            <w:pPr>
              <w:pStyle w:val="Textoindependiente"/>
              <w:ind w:left="0"/>
              <w:rPr>
                <w:del w:id="591" w:author="Paulo" w:date="2016-03-05T21:52:00Z"/>
                <w:rFonts w:ascii="Tahoma" w:hAnsi="Tahoma" w:cs="Tahoma"/>
                <w:b/>
              </w:rPr>
            </w:pPr>
            <w:del w:id="592" w:author="Paulo" w:date="2016-03-05T21:52:00Z">
              <w:r w:rsidRPr="009B0680" w:rsidDel="0033149B">
                <w:rPr>
                  <w:rFonts w:ascii="Tahoma" w:hAnsi="Tahoma" w:cs="Tahoma"/>
                  <w:b/>
                </w:rPr>
                <w:delText>Proposed Solutions</w:delText>
              </w:r>
              <w:bookmarkStart w:id="593" w:name="_Toc464329086"/>
              <w:bookmarkStart w:id="594" w:name="_Toc464329269"/>
              <w:bookmarkStart w:id="595" w:name="_Toc464329369"/>
              <w:bookmarkStart w:id="596" w:name="_Toc464329464"/>
              <w:bookmarkStart w:id="597" w:name="_Toc464329636"/>
              <w:bookmarkStart w:id="598" w:name="_Toc464329724"/>
              <w:bookmarkEnd w:id="593"/>
              <w:bookmarkEnd w:id="594"/>
              <w:bookmarkEnd w:id="595"/>
              <w:bookmarkEnd w:id="596"/>
              <w:bookmarkEnd w:id="597"/>
              <w:bookmarkEnd w:id="598"/>
            </w:del>
          </w:p>
        </w:tc>
        <w:bookmarkStart w:id="599" w:name="_Toc464329087"/>
        <w:bookmarkStart w:id="600" w:name="_Toc464329270"/>
        <w:bookmarkStart w:id="601" w:name="_Toc464329370"/>
        <w:bookmarkStart w:id="602" w:name="_Toc464329465"/>
        <w:bookmarkStart w:id="603" w:name="_Toc464329637"/>
        <w:bookmarkStart w:id="604" w:name="_Toc464329725"/>
        <w:bookmarkEnd w:id="599"/>
        <w:bookmarkEnd w:id="600"/>
        <w:bookmarkEnd w:id="601"/>
        <w:bookmarkEnd w:id="602"/>
        <w:bookmarkEnd w:id="603"/>
        <w:bookmarkEnd w:id="604"/>
      </w:tr>
      <w:tr w:rsidR="004F6D60" w:rsidRPr="009B0680" w:rsidDel="0033149B">
        <w:trPr>
          <w:del w:id="605" w:author="Paulo" w:date="2016-03-05T21:52:00Z"/>
        </w:trPr>
        <w:tc>
          <w:tcPr>
            <w:tcW w:w="2808" w:type="dxa"/>
          </w:tcPr>
          <w:p w:rsidR="004F6D60" w:rsidRPr="009B0680" w:rsidDel="0033149B" w:rsidRDefault="00380CE5">
            <w:pPr>
              <w:pStyle w:val="Textoindependiente"/>
              <w:ind w:left="0"/>
              <w:rPr>
                <w:del w:id="606" w:author="Paulo" w:date="2016-03-05T21:52:00Z"/>
                <w:rFonts w:ascii="Tahoma" w:hAnsi="Tahoma" w:cs="Tahoma"/>
              </w:rPr>
            </w:pPr>
            <w:del w:id="607" w:author="Paulo" w:date="2016-03-05T21:52:00Z">
              <w:r w:rsidRPr="009B0680" w:rsidDel="0033149B">
                <w:rPr>
                  <w:rFonts w:ascii="Tahoma" w:hAnsi="Tahoma" w:cs="Tahoma"/>
                </w:rPr>
                <w:delText>Broadcast messages</w:delText>
              </w:r>
              <w:bookmarkStart w:id="608" w:name="_Toc464329088"/>
              <w:bookmarkStart w:id="609" w:name="_Toc464329271"/>
              <w:bookmarkStart w:id="610" w:name="_Toc464329371"/>
              <w:bookmarkStart w:id="611" w:name="_Toc464329466"/>
              <w:bookmarkStart w:id="612" w:name="_Toc464329638"/>
              <w:bookmarkStart w:id="613" w:name="_Toc464329726"/>
              <w:bookmarkEnd w:id="608"/>
              <w:bookmarkEnd w:id="609"/>
              <w:bookmarkEnd w:id="610"/>
              <w:bookmarkEnd w:id="611"/>
              <w:bookmarkEnd w:id="612"/>
              <w:bookmarkEnd w:id="613"/>
            </w:del>
          </w:p>
        </w:tc>
        <w:tc>
          <w:tcPr>
            <w:tcW w:w="900" w:type="dxa"/>
          </w:tcPr>
          <w:p w:rsidR="004F6D60" w:rsidRPr="009B0680" w:rsidDel="0033149B" w:rsidRDefault="004F6D60">
            <w:pPr>
              <w:pStyle w:val="Textoindependiente"/>
              <w:ind w:left="0"/>
              <w:rPr>
                <w:del w:id="614" w:author="Paulo" w:date="2016-03-05T21:52:00Z"/>
                <w:rFonts w:ascii="Tahoma" w:hAnsi="Tahoma" w:cs="Tahoma"/>
              </w:rPr>
            </w:pPr>
            <w:bookmarkStart w:id="615" w:name="_Toc464329089"/>
            <w:bookmarkStart w:id="616" w:name="_Toc464329272"/>
            <w:bookmarkStart w:id="617" w:name="_Toc464329372"/>
            <w:bookmarkStart w:id="618" w:name="_Toc464329467"/>
            <w:bookmarkStart w:id="619" w:name="_Toc464329639"/>
            <w:bookmarkStart w:id="620" w:name="_Toc464329727"/>
            <w:bookmarkEnd w:id="615"/>
            <w:bookmarkEnd w:id="616"/>
            <w:bookmarkEnd w:id="617"/>
            <w:bookmarkEnd w:id="618"/>
            <w:bookmarkEnd w:id="619"/>
            <w:bookmarkEnd w:id="620"/>
          </w:p>
        </w:tc>
        <w:tc>
          <w:tcPr>
            <w:tcW w:w="1350" w:type="dxa"/>
          </w:tcPr>
          <w:p w:rsidR="004F6D60" w:rsidRPr="009B0680" w:rsidDel="0033149B" w:rsidRDefault="004F6D60">
            <w:pPr>
              <w:pStyle w:val="Textoindependiente"/>
              <w:ind w:left="0"/>
              <w:rPr>
                <w:del w:id="621" w:author="Paulo" w:date="2016-03-05T21:52:00Z"/>
                <w:rFonts w:ascii="Tahoma" w:hAnsi="Tahoma" w:cs="Tahoma"/>
              </w:rPr>
            </w:pPr>
            <w:bookmarkStart w:id="622" w:name="_Toc464329090"/>
            <w:bookmarkStart w:id="623" w:name="_Toc464329273"/>
            <w:bookmarkStart w:id="624" w:name="_Toc464329373"/>
            <w:bookmarkStart w:id="625" w:name="_Toc464329468"/>
            <w:bookmarkStart w:id="626" w:name="_Toc464329640"/>
            <w:bookmarkStart w:id="627" w:name="_Toc464329728"/>
            <w:bookmarkEnd w:id="622"/>
            <w:bookmarkEnd w:id="623"/>
            <w:bookmarkEnd w:id="624"/>
            <w:bookmarkEnd w:id="625"/>
            <w:bookmarkEnd w:id="626"/>
            <w:bookmarkEnd w:id="627"/>
          </w:p>
        </w:tc>
        <w:tc>
          <w:tcPr>
            <w:tcW w:w="1980" w:type="dxa"/>
            <w:gridSpan w:val="2"/>
          </w:tcPr>
          <w:p w:rsidR="004F6D60" w:rsidRPr="009B0680" w:rsidDel="0033149B" w:rsidRDefault="004F6D60">
            <w:pPr>
              <w:pStyle w:val="Textoindependiente"/>
              <w:ind w:left="0"/>
              <w:rPr>
                <w:del w:id="628" w:author="Paulo" w:date="2016-03-05T21:52:00Z"/>
                <w:rFonts w:ascii="Tahoma" w:hAnsi="Tahoma" w:cs="Tahoma"/>
              </w:rPr>
            </w:pPr>
            <w:bookmarkStart w:id="629" w:name="_Toc464329091"/>
            <w:bookmarkStart w:id="630" w:name="_Toc464329274"/>
            <w:bookmarkStart w:id="631" w:name="_Toc464329374"/>
            <w:bookmarkStart w:id="632" w:name="_Toc464329469"/>
            <w:bookmarkStart w:id="633" w:name="_Toc464329641"/>
            <w:bookmarkStart w:id="634" w:name="_Toc464329729"/>
            <w:bookmarkEnd w:id="629"/>
            <w:bookmarkEnd w:id="630"/>
            <w:bookmarkEnd w:id="631"/>
            <w:bookmarkEnd w:id="632"/>
            <w:bookmarkEnd w:id="633"/>
            <w:bookmarkEnd w:id="634"/>
          </w:p>
        </w:tc>
        <w:tc>
          <w:tcPr>
            <w:tcW w:w="2430" w:type="dxa"/>
          </w:tcPr>
          <w:p w:rsidR="004F6D60" w:rsidRPr="009B0680" w:rsidDel="0033149B" w:rsidRDefault="004F6D60">
            <w:pPr>
              <w:pStyle w:val="Textoindependiente"/>
              <w:ind w:left="0"/>
              <w:rPr>
                <w:del w:id="635" w:author="Paulo" w:date="2016-03-05T21:52:00Z"/>
                <w:rFonts w:ascii="Tahoma" w:hAnsi="Tahoma" w:cs="Tahoma"/>
              </w:rPr>
            </w:pPr>
            <w:bookmarkStart w:id="636" w:name="_Toc464329092"/>
            <w:bookmarkStart w:id="637" w:name="_Toc464329275"/>
            <w:bookmarkStart w:id="638" w:name="_Toc464329375"/>
            <w:bookmarkStart w:id="639" w:name="_Toc464329470"/>
            <w:bookmarkStart w:id="640" w:name="_Toc464329642"/>
            <w:bookmarkStart w:id="641" w:name="_Toc464329730"/>
            <w:bookmarkEnd w:id="636"/>
            <w:bookmarkEnd w:id="637"/>
            <w:bookmarkEnd w:id="638"/>
            <w:bookmarkEnd w:id="639"/>
            <w:bookmarkEnd w:id="640"/>
            <w:bookmarkEnd w:id="641"/>
          </w:p>
        </w:tc>
        <w:bookmarkStart w:id="642" w:name="_Toc464329093"/>
        <w:bookmarkStart w:id="643" w:name="_Toc464329276"/>
        <w:bookmarkStart w:id="644" w:name="_Toc464329376"/>
        <w:bookmarkStart w:id="645" w:name="_Toc464329471"/>
        <w:bookmarkStart w:id="646" w:name="_Toc464329643"/>
        <w:bookmarkStart w:id="647" w:name="_Toc464329731"/>
        <w:bookmarkEnd w:id="642"/>
        <w:bookmarkEnd w:id="643"/>
        <w:bookmarkEnd w:id="644"/>
        <w:bookmarkEnd w:id="645"/>
        <w:bookmarkEnd w:id="646"/>
        <w:bookmarkEnd w:id="647"/>
      </w:tr>
    </w:tbl>
    <w:p w:rsidR="004F6D60" w:rsidRPr="009B0680" w:rsidDel="0033149B" w:rsidRDefault="00380CE5">
      <w:pPr>
        <w:pStyle w:val="Ttulo2"/>
        <w:rPr>
          <w:del w:id="648" w:author="Paulo" w:date="2016-03-05T21:54:00Z"/>
          <w:rFonts w:ascii="Tahoma" w:hAnsi="Tahoma" w:cs="Tahoma"/>
        </w:rPr>
      </w:pPr>
      <w:bookmarkStart w:id="649" w:name="_Toc452813589"/>
      <w:del w:id="650" w:author="Paulo" w:date="2016-03-05T21:54:00Z">
        <w:r w:rsidRPr="009B0680" w:rsidDel="0033149B">
          <w:rPr>
            <w:rFonts w:ascii="Tahoma" w:hAnsi="Tahoma" w:cs="Tahoma"/>
          </w:rPr>
          <w:delText>Alternatives and Competition</w:delText>
        </w:r>
        <w:bookmarkStart w:id="651" w:name="_Toc445051616"/>
        <w:bookmarkStart w:id="652" w:name="_Toc464329094"/>
        <w:bookmarkStart w:id="653" w:name="_Toc464329277"/>
        <w:bookmarkStart w:id="654" w:name="_Toc464329377"/>
        <w:bookmarkStart w:id="655" w:name="_Toc464329472"/>
        <w:bookmarkStart w:id="656" w:name="_Toc464329644"/>
        <w:bookmarkStart w:id="657" w:name="_Toc464329732"/>
        <w:bookmarkEnd w:id="649"/>
        <w:bookmarkEnd w:id="651"/>
        <w:bookmarkEnd w:id="652"/>
        <w:bookmarkEnd w:id="653"/>
        <w:bookmarkEnd w:id="654"/>
        <w:bookmarkEnd w:id="655"/>
        <w:bookmarkEnd w:id="656"/>
        <w:bookmarkEnd w:id="657"/>
      </w:del>
    </w:p>
    <w:p w:rsidR="004F6D60" w:rsidRPr="009B0680" w:rsidDel="0033149B" w:rsidRDefault="00380CE5">
      <w:pPr>
        <w:pStyle w:val="InfoBlue"/>
        <w:rPr>
          <w:del w:id="658" w:author="Paulo" w:date="2016-03-05T21:54:00Z"/>
          <w:sz w:val="20"/>
          <w:szCs w:val="20"/>
        </w:rPr>
      </w:pPr>
      <w:del w:id="659" w:author="Paulo" w:date="2016-03-05T21:54:00Z">
        <w:r w:rsidRPr="009B0680" w:rsidDel="0033149B">
          <w:rPr>
            <w:sz w:val="20"/>
            <w:szCs w:val="20"/>
          </w:rPr>
          <w:delText>[Identify alternatives the stakeholder perceives as available. These can include buying a competitor’s product, building a homegrown solution or simply maintaining the status quo. List any known competitive choices that exist or that may become available. Include the major strengths and weaknesses of each competitor as perceived by the stakeholder.]</w:delText>
        </w:r>
        <w:bookmarkStart w:id="660" w:name="_Toc445051617"/>
        <w:bookmarkStart w:id="661" w:name="_Toc464329095"/>
        <w:bookmarkStart w:id="662" w:name="_Toc464329278"/>
        <w:bookmarkStart w:id="663" w:name="_Toc464329378"/>
        <w:bookmarkStart w:id="664" w:name="_Toc464329473"/>
        <w:bookmarkStart w:id="665" w:name="_Toc464329645"/>
        <w:bookmarkStart w:id="666" w:name="_Toc464329733"/>
        <w:bookmarkEnd w:id="660"/>
        <w:bookmarkEnd w:id="661"/>
        <w:bookmarkEnd w:id="662"/>
        <w:bookmarkEnd w:id="663"/>
        <w:bookmarkEnd w:id="664"/>
        <w:bookmarkEnd w:id="665"/>
        <w:bookmarkEnd w:id="666"/>
      </w:del>
    </w:p>
    <w:p w:rsidR="004F6D60" w:rsidRPr="009B0680" w:rsidRDefault="008747AB">
      <w:pPr>
        <w:pStyle w:val="Ttulo1"/>
        <w:rPr>
          <w:rFonts w:ascii="Tahoma" w:hAnsi="Tahoma" w:cs="Tahoma"/>
          <w:sz w:val="20"/>
        </w:rPr>
      </w:pPr>
      <w:bookmarkStart w:id="667" w:name="_Toc464329734"/>
      <w:bookmarkEnd w:id="309"/>
      <w:r w:rsidRPr="009B0680">
        <w:rPr>
          <w:rFonts w:ascii="Tahoma" w:hAnsi="Tahoma" w:cs="Tahoma"/>
          <w:sz w:val="20"/>
        </w:rPr>
        <w:t>Objetivos del modelo de negocio</w:t>
      </w:r>
      <w:bookmarkEnd w:id="667"/>
    </w:p>
    <w:p w:rsidR="008747AB" w:rsidRPr="009B0680" w:rsidRDefault="008747AB" w:rsidP="008747AB">
      <w:pPr>
        <w:rPr>
          <w:rFonts w:ascii="Tahoma" w:hAnsi="Tahoma" w:cs="Tahoma"/>
        </w:rPr>
      </w:pPr>
    </w:p>
    <w:p w:rsidR="008747AB" w:rsidRPr="009B0680" w:rsidRDefault="008747AB" w:rsidP="008747AB">
      <w:pPr>
        <w:ind w:left="720"/>
        <w:rPr>
          <w:rFonts w:ascii="Tahoma" w:hAnsi="Tahoma" w:cs="Tahoma"/>
        </w:rPr>
      </w:pPr>
      <w:r w:rsidRPr="009B0680">
        <w:rPr>
          <w:rFonts w:ascii="Tahoma" w:hAnsi="Tahoma" w:cs="Tahoma"/>
        </w:rPr>
        <w:t xml:space="preserve">Los objetivos del modelo del negocio es establecer las claves que identifican la </w:t>
      </w:r>
      <w:r w:rsidR="006D069A" w:rsidRPr="009B0680">
        <w:rPr>
          <w:rFonts w:ascii="Tahoma" w:hAnsi="Tahoma" w:cs="Tahoma"/>
        </w:rPr>
        <w:t>situación</w:t>
      </w:r>
      <w:r w:rsidRPr="009B0680">
        <w:rPr>
          <w:rFonts w:ascii="Tahoma" w:hAnsi="Tahoma" w:cs="Tahoma"/>
        </w:rPr>
        <w:t xml:space="preserve"> actual del negocio agregando lo que se necesita para llevar el negocio a la </w:t>
      </w:r>
      <w:r w:rsidR="006D069A" w:rsidRPr="009B0680">
        <w:rPr>
          <w:rFonts w:ascii="Tahoma" w:hAnsi="Tahoma" w:cs="Tahoma"/>
        </w:rPr>
        <w:t>situación</w:t>
      </w:r>
      <w:r w:rsidRPr="009B0680">
        <w:rPr>
          <w:rFonts w:ascii="Tahoma" w:hAnsi="Tahoma" w:cs="Tahoma"/>
        </w:rPr>
        <w:t xml:space="preserve"> deseada, para esto es necesario categorizar los elementos del sistema para identificar acciones, implicados, procesos, responsabilidades </w:t>
      </w:r>
      <w:r w:rsidR="00DB1069" w:rsidRPr="009B0680">
        <w:rPr>
          <w:rFonts w:ascii="Tahoma" w:hAnsi="Tahoma" w:cs="Tahoma"/>
        </w:rPr>
        <w:t xml:space="preserve">y </w:t>
      </w:r>
      <w:r w:rsidR="006D069A" w:rsidRPr="009B0680">
        <w:rPr>
          <w:rFonts w:ascii="Tahoma" w:hAnsi="Tahoma" w:cs="Tahoma"/>
        </w:rPr>
        <w:t>así</w:t>
      </w:r>
      <w:r w:rsidR="00DB1069" w:rsidRPr="009B0680">
        <w:rPr>
          <w:rFonts w:ascii="Tahoma" w:hAnsi="Tahoma" w:cs="Tahoma"/>
        </w:rPr>
        <w:t xml:space="preserve"> establecer la estrategia a seguir para realizar los cambios deseados. </w:t>
      </w:r>
    </w:p>
    <w:p w:rsidR="00793BCF" w:rsidRPr="009B0680" w:rsidRDefault="00793BCF" w:rsidP="008747AB">
      <w:pPr>
        <w:ind w:left="720"/>
        <w:rPr>
          <w:rFonts w:ascii="Tahoma" w:hAnsi="Tahoma" w:cs="Tahoma"/>
        </w:rPr>
      </w:pPr>
      <w:r w:rsidRPr="009B0680">
        <w:rPr>
          <w:rFonts w:ascii="Tahoma" w:hAnsi="Tahoma" w:cs="Tahoma"/>
          <w:color w:val="000000"/>
        </w:rPr>
        <w:t>Diseño de una herramienta de apoyo para la enseñanza de cálculo vectorial basada en Realidad Virtual</w:t>
      </w:r>
    </w:p>
    <w:p w:rsidR="004F6D60" w:rsidRPr="009B0680" w:rsidRDefault="008747AB">
      <w:pPr>
        <w:pStyle w:val="Ttulo2"/>
        <w:rPr>
          <w:rFonts w:ascii="Tahoma" w:hAnsi="Tahoma" w:cs="Tahoma"/>
        </w:rPr>
      </w:pPr>
      <w:bookmarkStart w:id="668" w:name="_Toc464329735"/>
      <w:r w:rsidRPr="009B0680">
        <w:rPr>
          <w:rFonts w:ascii="Tahoma" w:hAnsi="Tahoma" w:cs="Tahoma"/>
        </w:rPr>
        <w:t>Optimización de procesos</w:t>
      </w:r>
      <w:bookmarkEnd w:id="668"/>
    </w:p>
    <w:p w:rsidR="008747AB" w:rsidRPr="009B0680" w:rsidRDefault="008747AB" w:rsidP="008747AB">
      <w:pPr>
        <w:rPr>
          <w:rFonts w:ascii="Tahoma" w:hAnsi="Tahoma" w:cs="Tahoma"/>
        </w:rPr>
      </w:pPr>
    </w:p>
    <w:p w:rsidR="004F6D60" w:rsidRPr="009B0680" w:rsidRDefault="006534F9" w:rsidP="006534F9">
      <w:pPr>
        <w:ind w:left="720"/>
        <w:rPr>
          <w:rFonts w:ascii="Tahoma" w:hAnsi="Tahoma" w:cs="Tahoma"/>
        </w:rPr>
      </w:pPr>
      <w:r w:rsidRPr="009B0680">
        <w:rPr>
          <w:rFonts w:ascii="Tahoma" w:hAnsi="Tahoma" w:cs="Tahoma"/>
        </w:rPr>
        <w:t xml:space="preserve">Para la realización del </w:t>
      </w:r>
      <w:r w:rsidR="00072454" w:rsidRPr="009B0680">
        <w:rPr>
          <w:rFonts w:ascii="Tahoma" w:hAnsi="Tahoma" w:cs="Tahoma"/>
        </w:rPr>
        <w:t>diseño</w:t>
      </w:r>
      <w:r w:rsidRPr="009B0680">
        <w:rPr>
          <w:rFonts w:ascii="Tahoma" w:hAnsi="Tahoma" w:cs="Tahoma"/>
        </w:rPr>
        <w:t xml:space="preserve"> es necesario reorganizar los temas de acuerdo a la asignatura dando especial importancias a los más relevantes y con más dificultad para el estudiante.</w:t>
      </w:r>
    </w:p>
    <w:p w:rsidR="00310808" w:rsidRPr="009B0680" w:rsidRDefault="00310808" w:rsidP="00310808">
      <w:pPr>
        <w:rPr>
          <w:rFonts w:ascii="Tahoma" w:hAnsi="Tahoma" w:cs="Tahoma"/>
        </w:rPr>
      </w:pPr>
    </w:p>
    <w:p w:rsidR="00310808" w:rsidRPr="009B0680" w:rsidRDefault="00600F88" w:rsidP="00310808">
      <w:pPr>
        <w:ind w:left="720"/>
        <w:rPr>
          <w:rFonts w:ascii="Tahoma" w:hAnsi="Tahoma" w:cs="Tahoma"/>
        </w:rPr>
      </w:pPr>
      <w:r w:rsidRPr="009B0680">
        <w:rPr>
          <w:rFonts w:ascii="Tahoma" w:hAnsi="Tahoma" w:cs="Tahoma"/>
        </w:rPr>
        <w:t xml:space="preserve">Es necesario garantizar una prestación de servicios de calidad </w:t>
      </w:r>
      <w:r w:rsidR="001D6749" w:rsidRPr="009B0680">
        <w:rPr>
          <w:rFonts w:ascii="Tahoma" w:hAnsi="Tahoma" w:cs="Tahoma"/>
        </w:rPr>
        <w:t>y oportuno</w:t>
      </w:r>
      <w:r w:rsidR="00EF75AA" w:rsidRPr="009B0680">
        <w:rPr>
          <w:rFonts w:ascii="Tahoma" w:hAnsi="Tahoma" w:cs="Tahoma"/>
        </w:rPr>
        <w:t>s</w:t>
      </w:r>
      <w:r w:rsidR="00793BCF" w:rsidRPr="009B0680">
        <w:rPr>
          <w:rFonts w:ascii="Tahoma" w:hAnsi="Tahoma" w:cs="Tahoma"/>
        </w:rPr>
        <w:t xml:space="preserve"> para lograr la motivación del </w:t>
      </w:r>
      <w:r w:rsidR="006534F9" w:rsidRPr="009B0680">
        <w:rPr>
          <w:rFonts w:ascii="Tahoma" w:hAnsi="Tahoma" w:cs="Tahoma"/>
        </w:rPr>
        <w:t xml:space="preserve">estudiante, </w:t>
      </w:r>
      <w:r w:rsidR="001D6749" w:rsidRPr="009B0680">
        <w:rPr>
          <w:rFonts w:ascii="Tahoma" w:hAnsi="Tahoma" w:cs="Tahoma"/>
        </w:rPr>
        <w:t>ide</w:t>
      </w:r>
      <w:r w:rsidR="006534F9" w:rsidRPr="009B0680">
        <w:rPr>
          <w:rFonts w:ascii="Tahoma" w:hAnsi="Tahoma" w:cs="Tahoma"/>
        </w:rPr>
        <w:t>alización del prototipo</w:t>
      </w:r>
      <w:r w:rsidR="001D6749" w:rsidRPr="009B0680">
        <w:rPr>
          <w:rFonts w:ascii="Tahoma" w:hAnsi="Tahoma" w:cs="Tahoma"/>
        </w:rPr>
        <w:t xml:space="preserve">, </w:t>
      </w:r>
      <w:r w:rsidR="00E82BAB" w:rsidRPr="009B0680">
        <w:rPr>
          <w:rFonts w:ascii="Tahoma" w:hAnsi="Tahoma" w:cs="Tahoma"/>
        </w:rPr>
        <w:t xml:space="preserve">y para esto es preciso identificar los canales disponibles, identificando la </w:t>
      </w:r>
      <w:r w:rsidR="00EF75AA" w:rsidRPr="009B0680">
        <w:rPr>
          <w:rFonts w:ascii="Tahoma" w:hAnsi="Tahoma" w:cs="Tahoma"/>
        </w:rPr>
        <w:t>calidad de é</w:t>
      </w:r>
      <w:r w:rsidR="00E82BAB" w:rsidRPr="009B0680">
        <w:rPr>
          <w:rFonts w:ascii="Tahoma" w:hAnsi="Tahoma" w:cs="Tahoma"/>
        </w:rPr>
        <w:t>ste a trav</w:t>
      </w:r>
      <w:r w:rsidR="00EF75AA" w:rsidRPr="009B0680">
        <w:rPr>
          <w:rFonts w:ascii="Tahoma" w:hAnsi="Tahoma" w:cs="Tahoma"/>
        </w:rPr>
        <w:t xml:space="preserve">és </w:t>
      </w:r>
      <w:r w:rsidR="006534F9" w:rsidRPr="009B0680">
        <w:rPr>
          <w:rFonts w:ascii="Tahoma" w:hAnsi="Tahoma" w:cs="Tahoma"/>
        </w:rPr>
        <w:t xml:space="preserve">estudiante y el asesor matemático </w:t>
      </w:r>
      <w:r w:rsidR="00E82BAB" w:rsidRPr="009B0680">
        <w:rPr>
          <w:rFonts w:ascii="Tahoma" w:hAnsi="Tahoma" w:cs="Tahoma"/>
        </w:rPr>
        <w:t xml:space="preserve">para realizar las correcciones precisas. </w:t>
      </w:r>
    </w:p>
    <w:p w:rsidR="00520710" w:rsidRPr="009B0680" w:rsidRDefault="00520710" w:rsidP="00520710">
      <w:pPr>
        <w:pStyle w:val="Textoindependiente"/>
        <w:rPr>
          <w:rFonts w:ascii="Tahoma" w:hAnsi="Tahoma" w:cs="Tahoma"/>
        </w:rPr>
      </w:pPr>
    </w:p>
    <w:p w:rsidR="00546E0A" w:rsidRPr="009B0680" w:rsidRDefault="00546E0A" w:rsidP="00520710">
      <w:pPr>
        <w:pStyle w:val="Textoindependiente"/>
        <w:rPr>
          <w:rFonts w:ascii="Tahoma" w:hAnsi="Tahoma" w:cs="Tahoma"/>
        </w:rPr>
      </w:pPr>
    </w:p>
    <w:p w:rsidR="00546E0A" w:rsidRPr="009B0680" w:rsidRDefault="00546E0A" w:rsidP="00520710">
      <w:pPr>
        <w:pStyle w:val="Textoindependiente"/>
        <w:rPr>
          <w:rFonts w:ascii="Tahoma" w:hAnsi="Tahoma" w:cs="Tahoma"/>
        </w:rPr>
      </w:pPr>
    </w:p>
    <w:p w:rsidR="00546E0A" w:rsidRPr="009B0680" w:rsidRDefault="00546E0A" w:rsidP="00520710">
      <w:pPr>
        <w:pStyle w:val="Textoindependiente"/>
        <w:rPr>
          <w:rFonts w:ascii="Tahoma" w:hAnsi="Tahoma" w:cs="Tahoma"/>
        </w:rPr>
      </w:pPr>
    </w:p>
    <w:sectPr w:rsidR="00546E0A" w:rsidRPr="009B068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1B4" w:rsidRDefault="002C31B4">
      <w:pPr>
        <w:spacing w:line="240" w:lineRule="auto"/>
      </w:pPr>
      <w:r>
        <w:separator/>
      </w:r>
    </w:p>
  </w:endnote>
  <w:endnote w:type="continuationSeparator" w:id="0">
    <w:p w:rsidR="002C31B4" w:rsidRDefault="002C3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2167">
      <w:tc>
        <w:tcPr>
          <w:tcW w:w="3162" w:type="dxa"/>
          <w:tcBorders>
            <w:top w:val="nil"/>
            <w:left w:val="nil"/>
            <w:bottom w:val="nil"/>
            <w:right w:val="nil"/>
          </w:tcBorders>
        </w:tcPr>
        <w:p w:rsidR="00C22167" w:rsidRDefault="00C22167">
          <w:pPr>
            <w:ind w:right="360"/>
          </w:pPr>
          <w:r>
            <w:t>Confidencial</w:t>
          </w:r>
        </w:p>
      </w:tc>
      <w:tc>
        <w:tcPr>
          <w:tcW w:w="3162" w:type="dxa"/>
          <w:tcBorders>
            <w:top w:val="nil"/>
            <w:left w:val="nil"/>
            <w:bottom w:val="nil"/>
            <w:right w:val="nil"/>
          </w:tcBorders>
        </w:tcPr>
        <w:p w:rsidR="00C22167" w:rsidRDefault="00C22167" w:rsidP="001279AB">
          <w:pPr>
            <w:jc w:val="center"/>
          </w:pPr>
          <w:r>
            <w:sym w:font="Symbol" w:char="F0D3"/>
          </w:r>
          <w:r>
            <w:t xml:space="preserve">Ingeniería de Software III, </w:t>
          </w:r>
          <w:r>
            <w:fldChar w:fldCharType="begin"/>
          </w:r>
          <w:r>
            <w:instrText xml:space="preserve"> DATE \@ "yyyy" </w:instrText>
          </w:r>
          <w:r>
            <w:fldChar w:fldCharType="separate"/>
          </w:r>
          <w:r w:rsidR="003237CE">
            <w:rPr>
              <w:noProof/>
            </w:rPr>
            <w:t>2016</w:t>
          </w:r>
          <w:r>
            <w:fldChar w:fldCharType="end"/>
          </w:r>
        </w:p>
      </w:tc>
      <w:tc>
        <w:tcPr>
          <w:tcW w:w="3162" w:type="dxa"/>
          <w:tcBorders>
            <w:top w:val="nil"/>
            <w:left w:val="nil"/>
            <w:bottom w:val="nil"/>
            <w:right w:val="nil"/>
          </w:tcBorders>
        </w:tcPr>
        <w:p w:rsidR="00C22167" w:rsidRDefault="00C22167">
          <w:pPr>
            <w:jc w:val="right"/>
          </w:pPr>
          <w:proofErr w:type="spellStart"/>
          <w:r>
            <w:t>Pag</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3237CE">
            <w:rPr>
              <w:rStyle w:val="Nmerodepgina"/>
              <w:noProof/>
            </w:rPr>
            <w:t>2</w:t>
          </w:r>
          <w:r>
            <w:rPr>
              <w:rStyle w:val="Nmerodepgina"/>
            </w:rPr>
            <w:fldChar w:fldCharType="end"/>
          </w:r>
        </w:p>
      </w:tc>
    </w:tr>
  </w:tbl>
  <w:p w:rsidR="00C22167" w:rsidRDefault="00C221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1B4" w:rsidRDefault="002C31B4">
      <w:pPr>
        <w:spacing w:line="240" w:lineRule="auto"/>
      </w:pPr>
      <w:r>
        <w:separator/>
      </w:r>
    </w:p>
  </w:footnote>
  <w:footnote w:type="continuationSeparator" w:id="0">
    <w:p w:rsidR="002C31B4" w:rsidRDefault="002C31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167" w:rsidRDefault="00C22167">
    <w:pPr>
      <w:rPr>
        <w:sz w:val="24"/>
      </w:rPr>
    </w:pPr>
  </w:p>
  <w:p w:rsidR="00C22167" w:rsidRDefault="00C22167">
    <w:pPr>
      <w:pBdr>
        <w:top w:val="single" w:sz="6" w:space="1" w:color="auto"/>
      </w:pBdr>
      <w:rPr>
        <w:sz w:val="24"/>
      </w:rPr>
    </w:pPr>
  </w:p>
  <w:p w:rsidR="00C22167" w:rsidRDefault="00C22167" w:rsidP="009068CC">
    <w:pPr>
      <w:pBdr>
        <w:bottom w:val="single" w:sz="6" w:space="1" w:color="auto"/>
      </w:pBdr>
      <w:jc w:val="right"/>
      <w:rPr>
        <w:rFonts w:ascii="Arial" w:hAnsi="Arial"/>
        <w:b/>
        <w:sz w:val="36"/>
      </w:rPr>
    </w:pPr>
  </w:p>
  <w:p w:rsidR="00C22167" w:rsidRDefault="00C22167">
    <w:pPr>
      <w:pBdr>
        <w:bottom w:val="single" w:sz="6" w:space="1" w:color="auto"/>
      </w:pBdr>
      <w:jc w:val="right"/>
      <w:rPr>
        <w:sz w:val="24"/>
      </w:rPr>
    </w:pPr>
  </w:p>
  <w:p w:rsidR="00C22167" w:rsidRDefault="00C2216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2167">
      <w:tc>
        <w:tcPr>
          <w:tcW w:w="6379" w:type="dxa"/>
        </w:tcPr>
        <w:p w:rsidR="00C22167" w:rsidRPr="00710E79" w:rsidRDefault="00C22167" w:rsidP="00576654">
          <w:r>
            <w:t>Diseño de un prototipo basado en realidad virtual para la enseñanza de cálculo multivariado y vectorial</w:t>
          </w:r>
          <w:del w:id="669" w:author="Paulo" w:date="2016-02-21T11:19:00Z">
            <w:r w:rsidDel="009068CC">
              <w:rPr>
                <w:b/>
              </w:rPr>
              <w:fldChar w:fldCharType="begin"/>
            </w:r>
            <w:r w:rsidRPr="00710E79" w:rsidDel="009068CC">
              <w:rPr>
                <w:b/>
              </w:rPr>
              <w:delInstrText xml:space="preserve"> SUBJECT  \* MERGEFORMAT </w:delInstrText>
            </w:r>
            <w:r w:rsidDel="009068CC">
              <w:rPr>
                <w:b/>
              </w:rPr>
              <w:fldChar w:fldCharType="separate"/>
            </w:r>
            <w:r w:rsidRPr="00710E79" w:rsidDel="009068CC">
              <w:delText>&lt;Project Name&gt;</w:delText>
            </w:r>
            <w:r w:rsidDel="009068CC">
              <w:rPr>
                <w:b/>
              </w:rPr>
              <w:fldChar w:fldCharType="end"/>
            </w:r>
          </w:del>
        </w:p>
      </w:tc>
      <w:tc>
        <w:tcPr>
          <w:tcW w:w="3179" w:type="dxa"/>
        </w:tcPr>
        <w:p w:rsidR="00C22167" w:rsidRDefault="00C22167">
          <w:pPr>
            <w:tabs>
              <w:tab w:val="left" w:pos="1135"/>
            </w:tabs>
            <w:spacing w:before="40"/>
            <w:ind w:right="68"/>
          </w:pPr>
          <w:r w:rsidRPr="00710E79">
            <w:t xml:space="preserve">  </w:t>
          </w:r>
          <w:r>
            <w:t>Versión:           1.2</w:t>
          </w:r>
        </w:p>
      </w:tc>
    </w:tr>
    <w:tr w:rsidR="00C22167">
      <w:tc>
        <w:tcPr>
          <w:tcW w:w="6379" w:type="dxa"/>
        </w:tcPr>
        <w:p w:rsidR="00C22167" w:rsidRDefault="002C31B4" w:rsidP="00EA5A2F">
          <w:r>
            <w:fldChar w:fldCharType="begin"/>
          </w:r>
          <w:r>
            <w:instrText xml:space="preserve"> TITLE  \* MERGEFORMAT </w:instrText>
          </w:r>
          <w:r>
            <w:fldChar w:fldCharType="separate"/>
          </w:r>
          <w:r w:rsidR="00C22167">
            <w:t>Visión de Negocio</w:t>
          </w:r>
          <w:r>
            <w:fldChar w:fldCharType="end"/>
          </w:r>
          <w:r w:rsidR="00C22167">
            <w:t xml:space="preserve"> de Negocio</w:t>
          </w:r>
        </w:p>
      </w:tc>
      <w:tc>
        <w:tcPr>
          <w:tcW w:w="3179" w:type="dxa"/>
        </w:tcPr>
        <w:p w:rsidR="00C22167" w:rsidRDefault="00C22167" w:rsidP="00576654">
          <w:ins w:id="670" w:author="Paulo" w:date="2016-02-21T11:30:00Z">
            <w:r>
              <w:t xml:space="preserve">Fecha: </w:t>
            </w:r>
          </w:ins>
          <w:del w:id="671" w:author="Paulo" w:date="2016-02-21T11:19:00Z">
            <w:r w:rsidDel="009068CC">
              <w:delText xml:space="preserve">  Date:  &lt;dd/mmm/yy&gt;</w:delText>
            </w:r>
          </w:del>
          <w:r>
            <w:t>15</w:t>
          </w:r>
          <w:ins w:id="672" w:author="Paulo" w:date="2016-02-21T11:30:00Z">
            <w:r>
              <w:t>/</w:t>
            </w:r>
          </w:ins>
          <w:r>
            <w:t>10</w:t>
          </w:r>
          <w:ins w:id="673" w:author="Paulo" w:date="2016-02-21T11:30:00Z">
            <w:r>
              <w:t>/2016</w:t>
            </w:r>
          </w:ins>
        </w:p>
      </w:tc>
    </w:tr>
    <w:tr w:rsidR="00C22167">
      <w:tc>
        <w:tcPr>
          <w:tcW w:w="9558" w:type="dxa"/>
          <w:gridSpan w:val="2"/>
        </w:tcPr>
        <w:p w:rsidR="00C22167" w:rsidRDefault="00C22167">
          <w:ins w:id="674" w:author="Paulo" w:date="2016-02-21T11:30:00Z">
            <w:r>
              <w:t>Documento Visión</w:t>
            </w:r>
          </w:ins>
          <w:del w:id="675" w:author="Paulo" w:date="2016-02-21T11:30:00Z">
            <w:r w:rsidDel="00710E79">
              <w:delText>&lt;document identifier&gt;</w:delText>
            </w:r>
          </w:del>
        </w:p>
      </w:tc>
    </w:tr>
  </w:tbl>
  <w:p w:rsidR="00C22167" w:rsidRDefault="00C221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A4755B"/>
    <w:multiLevelType w:val="hybridMultilevel"/>
    <w:tmpl w:val="F5E4D4A4"/>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046F24"/>
    <w:multiLevelType w:val="hybridMultilevel"/>
    <w:tmpl w:val="207CA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317BB0"/>
    <w:multiLevelType w:val="hybridMultilevel"/>
    <w:tmpl w:val="A79CA838"/>
    <w:lvl w:ilvl="0" w:tplc="D83AC30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FDA2FF1"/>
    <w:multiLevelType w:val="hybridMultilevel"/>
    <w:tmpl w:val="F4CE3940"/>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5005BA"/>
    <w:multiLevelType w:val="hybridMultilevel"/>
    <w:tmpl w:val="AAD2D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6C872A9"/>
    <w:multiLevelType w:val="hybridMultilevel"/>
    <w:tmpl w:val="174CFD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F49504B"/>
    <w:multiLevelType w:val="hybridMultilevel"/>
    <w:tmpl w:val="EFD46182"/>
    <w:lvl w:ilvl="0" w:tplc="3E9EA73A">
      <w:start w:val="1"/>
      <w:numFmt w:val="bullet"/>
      <w:lvlText w:val=""/>
      <w:lvlJc w:val="left"/>
      <w:pPr>
        <w:ind w:left="878" w:hanging="360"/>
      </w:pPr>
      <w:rPr>
        <w:rFonts w:ascii="Symbol" w:hAnsi="Symbol" w:hint="default"/>
      </w:rPr>
    </w:lvl>
    <w:lvl w:ilvl="1" w:tplc="240A0003" w:tentative="1">
      <w:start w:val="1"/>
      <w:numFmt w:val="bullet"/>
      <w:lvlText w:val="o"/>
      <w:lvlJc w:val="left"/>
      <w:pPr>
        <w:ind w:left="1598" w:hanging="360"/>
      </w:pPr>
      <w:rPr>
        <w:rFonts w:ascii="Courier New" w:hAnsi="Courier New" w:cs="Courier New" w:hint="default"/>
      </w:rPr>
    </w:lvl>
    <w:lvl w:ilvl="2" w:tplc="240A0005" w:tentative="1">
      <w:start w:val="1"/>
      <w:numFmt w:val="bullet"/>
      <w:lvlText w:val=""/>
      <w:lvlJc w:val="left"/>
      <w:pPr>
        <w:ind w:left="2318" w:hanging="360"/>
      </w:pPr>
      <w:rPr>
        <w:rFonts w:ascii="Wingdings" w:hAnsi="Wingdings" w:hint="default"/>
      </w:rPr>
    </w:lvl>
    <w:lvl w:ilvl="3" w:tplc="240A0001" w:tentative="1">
      <w:start w:val="1"/>
      <w:numFmt w:val="bullet"/>
      <w:lvlText w:val=""/>
      <w:lvlJc w:val="left"/>
      <w:pPr>
        <w:ind w:left="3038" w:hanging="360"/>
      </w:pPr>
      <w:rPr>
        <w:rFonts w:ascii="Symbol" w:hAnsi="Symbol" w:hint="default"/>
      </w:rPr>
    </w:lvl>
    <w:lvl w:ilvl="4" w:tplc="240A0003" w:tentative="1">
      <w:start w:val="1"/>
      <w:numFmt w:val="bullet"/>
      <w:lvlText w:val="o"/>
      <w:lvlJc w:val="left"/>
      <w:pPr>
        <w:ind w:left="3758" w:hanging="360"/>
      </w:pPr>
      <w:rPr>
        <w:rFonts w:ascii="Courier New" w:hAnsi="Courier New" w:cs="Courier New" w:hint="default"/>
      </w:rPr>
    </w:lvl>
    <w:lvl w:ilvl="5" w:tplc="240A0005" w:tentative="1">
      <w:start w:val="1"/>
      <w:numFmt w:val="bullet"/>
      <w:lvlText w:val=""/>
      <w:lvlJc w:val="left"/>
      <w:pPr>
        <w:ind w:left="4478" w:hanging="360"/>
      </w:pPr>
      <w:rPr>
        <w:rFonts w:ascii="Wingdings" w:hAnsi="Wingdings" w:hint="default"/>
      </w:rPr>
    </w:lvl>
    <w:lvl w:ilvl="6" w:tplc="240A0001" w:tentative="1">
      <w:start w:val="1"/>
      <w:numFmt w:val="bullet"/>
      <w:lvlText w:val=""/>
      <w:lvlJc w:val="left"/>
      <w:pPr>
        <w:ind w:left="5198" w:hanging="360"/>
      </w:pPr>
      <w:rPr>
        <w:rFonts w:ascii="Symbol" w:hAnsi="Symbol" w:hint="default"/>
      </w:rPr>
    </w:lvl>
    <w:lvl w:ilvl="7" w:tplc="240A0003" w:tentative="1">
      <w:start w:val="1"/>
      <w:numFmt w:val="bullet"/>
      <w:lvlText w:val="o"/>
      <w:lvlJc w:val="left"/>
      <w:pPr>
        <w:ind w:left="5918" w:hanging="360"/>
      </w:pPr>
      <w:rPr>
        <w:rFonts w:ascii="Courier New" w:hAnsi="Courier New" w:cs="Courier New" w:hint="default"/>
      </w:rPr>
    </w:lvl>
    <w:lvl w:ilvl="8" w:tplc="240A0005" w:tentative="1">
      <w:start w:val="1"/>
      <w:numFmt w:val="bullet"/>
      <w:lvlText w:val=""/>
      <w:lvlJc w:val="left"/>
      <w:pPr>
        <w:ind w:left="6638" w:hanging="360"/>
      </w:pPr>
      <w:rPr>
        <w:rFonts w:ascii="Wingdings" w:hAnsi="Wingdings" w:hint="default"/>
      </w:rPr>
    </w:lvl>
  </w:abstractNum>
  <w:abstractNum w:abstractNumId="18">
    <w:nsid w:val="31B116B9"/>
    <w:multiLevelType w:val="hybridMultilevel"/>
    <w:tmpl w:val="91A2793A"/>
    <w:lvl w:ilvl="0" w:tplc="06D0B46A">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nsid w:val="36231095"/>
    <w:multiLevelType w:val="hybridMultilevel"/>
    <w:tmpl w:val="8C6CA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1702D25"/>
    <w:multiLevelType w:val="hybridMultilevel"/>
    <w:tmpl w:val="239A5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60F7243"/>
    <w:multiLevelType w:val="hybridMultilevel"/>
    <w:tmpl w:val="954AA424"/>
    <w:lvl w:ilvl="0" w:tplc="90C08AA2">
      <w:start w:val="1"/>
      <w:numFmt w:val="bullet"/>
      <w:lvlText w:val=""/>
      <w:lvlJc w:val="left"/>
      <w:pPr>
        <w:ind w:left="720" w:hanging="360"/>
      </w:pPr>
      <w:rPr>
        <w:rFonts w:ascii="Symbol" w:hAnsi="Symbol" w:hint="default"/>
      </w:rPr>
    </w:lvl>
    <w:lvl w:ilvl="1" w:tplc="E1B0DA4C">
      <w:start w:val="1"/>
      <w:numFmt w:val="bullet"/>
      <w:lvlText w:val="o"/>
      <w:lvlJc w:val="left"/>
      <w:pPr>
        <w:ind w:left="1440" w:hanging="360"/>
      </w:pPr>
      <w:rPr>
        <w:rFonts w:ascii="Courier New" w:hAnsi="Courier New" w:hint="default"/>
      </w:rPr>
    </w:lvl>
    <w:lvl w:ilvl="2" w:tplc="3E42BD2E">
      <w:start w:val="1"/>
      <w:numFmt w:val="bullet"/>
      <w:lvlText w:val=""/>
      <w:lvlJc w:val="left"/>
      <w:pPr>
        <w:ind w:left="2160" w:hanging="360"/>
      </w:pPr>
      <w:rPr>
        <w:rFonts w:ascii="Wingdings" w:hAnsi="Wingdings" w:hint="default"/>
      </w:rPr>
    </w:lvl>
    <w:lvl w:ilvl="3" w:tplc="306022EA">
      <w:start w:val="1"/>
      <w:numFmt w:val="bullet"/>
      <w:lvlText w:val=""/>
      <w:lvlJc w:val="left"/>
      <w:pPr>
        <w:ind w:left="2880" w:hanging="360"/>
      </w:pPr>
      <w:rPr>
        <w:rFonts w:ascii="Symbol" w:hAnsi="Symbol" w:hint="default"/>
      </w:rPr>
    </w:lvl>
    <w:lvl w:ilvl="4" w:tplc="D89A268C">
      <w:start w:val="1"/>
      <w:numFmt w:val="bullet"/>
      <w:lvlText w:val="o"/>
      <w:lvlJc w:val="left"/>
      <w:pPr>
        <w:ind w:left="3600" w:hanging="360"/>
      </w:pPr>
      <w:rPr>
        <w:rFonts w:ascii="Courier New" w:hAnsi="Courier New" w:hint="default"/>
      </w:rPr>
    </w:lvl>
    <w:lvl w:ilvl="5" w:tplc="23F6F6BA">
      <w:start w:val="1"/>
      <w:numFmt w:val="bullet"/>
      <w:lvlText w:val=""/>
      <w:lvlJc w:val="left"/>
      <w:pPr>
        <w:ind w:left="4320" w:hanging="360"/>
      </w:pPr>
      <w:rPr>
        <w:rFonts w:ascii="Wingdings" w:hAnsi="Wingdings" w:hint="default"/>
      </w:rPr>
    </w:lvl>
    <w:lvl w:ilvl="6" w:tplc="FE0257B4">
      <w:start w:val="1"/>
      <w:numFmt w:val="bullet"/>
      <w:lvlText w:val=""/>
      <w:lvlJc w:val="left"/>
      <w:pPr>
        <w:ind w:left="5040" w:hanging="360"/>
      </w:pPr>
      <w:rPr>
        <w:rFonts w:ascii="Symbol" w:hAnsi="Symbol" w:hint="default"/>
      </w:rPr>
    </w:lvl>
    <w:lvl w:ilvl="7" w:tplc="ED02155E">
      <w:start w:val="1"/>
      <w:numFmt w:val="bullet"/>
      <w:lvlText w:val="o"/>
      <w:lvlJc w:val="left"/>
      <w:pPr>
        <w:ind w:left="5760" w:hanging="360"/>
      </w:pPr>
      <w:rPr>
        <w:rFonts w:ascii="Courier New" w:hAnsi="Courier New" w:hint="default"/>
      </w:rPr>
    </w:lvl>
    <w:lvl w:ilvl="8" w:tplc="218694B4">
      <w:start w:val="1"/>
      <w:numFmt w:val="bullet"/>
      <w:lvlText w:val=""/>
      <w:lvlJc w:val="left"/>
      <w:pPr>
        <w:ind w:left="6480" w:hanging="360"/>
      </w:pPr>
      <w:rPr>
        <w:rFonts w:ascii="Wingdings" w:hAnsi="Wingdings" w:hint="default"/>
      </w:rPr>
    </w:lvl>
  </w:abstractNum>
  <w:abstractNum w:abstractNumId="28">
    <w:nsid w:val="482335B8"/>
    <w:multiLevelType w:val="hybridMultilevel"/>
    <w:tmpl w:val="37EEF6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A765BD6"/>
    <w:multiLevelType w:val="hybridMultilevel"/>
    <w:tmpl w:val="F24E5018"/>
    <w:lvl w:ilvl="0" w:tplc="240A000B">
      <w:start w:val="1"/>
      <w:numFmt w:val="bullet"/>
      <w:lvlText w:val=""/>
      <w:lvlJc w:val="left"/>
      <w:pPr>
        <w:ind w:left="1598" w:hanging="360"/>
      </w:pPr>
      <w:rPr>
        <w:rFonts w:ascii="Wingdings" w:hAnsi="Wingdings" w:hint="default"/>
      </w:rPr>
    </w:lvl>
    <w:lvl w:ilvl="1" w:tplc="240A0003" w:tentative="1">
      <w:start w:val="1"/>
      <w:numFmt w:val="bullet"/>
      <w:lvlText w:val="o"/>
      <w:lvlJc w:val="left"/>
      <w:pPr>
        <w:ind w:left="2318" w:hanging="360"/>
      </w:pPr>
      <w:rPr>
        <w:rFonts w:ascii="Courier New" w:hAnsi="Courier New" w:cs="Courier New" w:hint="default"/>
      </w:rPr>
    </w:lvl>
    <w:lvl w:ilvl="2" w:tplc="240A0005" w:tentative="1">
      <w:start w:val="1"/>
      <w:numFmt w:val="bullet"/>
      <w:lvlText w:val=""/>
      <w:lvlJc w:val="left"/>
      <w:pPr>
        <w:ind w:left="3038" w:hanging="360"/>
      </w:pPr>
      <w:rPr>
        <w:rFonts w:ascii="Wingdings" w:hAnsi="Wingdings" w:hint="default"/>
      </w:rPr>
    </w:lvl>
    <w:lvl w:ilvl="3" w:tplc="240A0001" w:tentative="1">
      <w:start w:val="1"/>
      <w:numFmt w:val="bullet"/>
      <w:lvlText w:val=""/>
      <w:lvlJc w:val="left"/>
      <w:pPr>
        <w:ind w:left="3758" w:hanging="360"/>
      </w:pPr>
      <w:rPr>
        <w:rFonts w:ascii="Symbol" w:hAnsi="Symbol" w:hint="default"/>
      </w:rPr>
    </w:lvl>
    <w:lvl w:ilvl="4" w:tplc="240A0003" w:tentative="1">
      <w:start w:val="1"/>
      <w:numFmt w:val="bullet"/>
      <w:lvlText w:val="o"/>
      <w:lvlJc w:val="left"/>
      <w:pPr>
        <w:ind w:left="4478" w:hanging="360"/>
      </w:pPr>
      <w:rPr>
        <w:rFonts w:ascii="Courier New" w:hAnsi="Courier New" w:cs="Courier New" w:hint="default"/>
      </w:rPr>
    </w:lvl>
    <w:lvl w:ilvl="5" w:tplc="240A0005" w:tentative="1">
      <w:start w:val="1"/>
      <w:numFmt w:val="bullet"/>
      <w:lvlText w:val=""/>
      <w:lvlJc w:val="left"/>
      <w:pPr>
        <w:ind w:left="5198" w:hanging="360"/>
      </w:pPr>
      <w:rPr>
        <w:rFonts w:ascii="Wingdings" w:hAnsi="Wingdings" w:hint="default"/>
      </w:rPr>
    </w:lvl>
    <w:lvl w:ilvl="6" w:tplc="240A0001" w:tentative="1">
      <w:start w:val="1"/>
      <w:numFmt w:val="bullet"/>
      <w:lvlText w:val=""/>
      <w:lvlJc w:val="left"/>
      <w:pPr>
        <w:ind w:left="5918" w:hanging="360"/>
      </w:pPr>
      <w:rPr>
        <w:rFonts w:ascii="Symbol" w:hAnsi="Symbol" w:hint="default"/>
      </w:rPr>
    </w:lvl>
    <w:lvl w:ilvl="7" w:tplc="240A0003" w:tentative="1">
      <w:start w:val="1"/>
      <w:numFmt w:val="bullet"/>
      <w:lvlText w:val="o"/>
      <w:lvlJc w:val="left"/>
      <w:pPr>
        <w:ind w:left="6638" w:hanging="360"/>
      </w:pPr>
      <w:rPr>
        <w:rFonts w:ascii="Courier New" w:hAnsi="Courier New" w:cs="Courier New" w:hint="default"/>
      </w:rPr>
    </w:lvl>
    <w:lvl w:ilvl="8" w:tplc="240A0005" w:tentative="1">
      <w:start w:val="1"/>
      <w:numFmt w:val="bullet"/>
      <w:lvlText w:val=""/>
      <w:lvlJc w:val="left"/>
      <w:pPr>
        <w:ind w:left="7358" w:hanging="360"/>
      </w:pPr>
      <w:rPr>
        <w:rFonts w:ascii="Wingdings" w:hAnsi="Wingdings" w:hint="default"/>
      </w:rPr>
    </w:lvl>
  </w:abstractNum>
  <w:abstractNum w:abstractNumId="3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2B22CC3"/>
    <w:multiLevelType w:val="hybridMultilevel"/>
    <w:tmpl w:val="2F5AF6C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4A050EC"/>
    <w:multiLevelType w:val="hybridMultilevel"/>
    <w:tmpl w:val="79400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7495FF9"/>
    <w:multiLevelType w:val="hybridMultilevel"/>
    <w:tmpl w:val="482AE8BE"/>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36">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123391D"/>
    <w:multiLevelType w:val="hybridMultilevel"/>
    <w:tmpl w:val="A1FCA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21"/>
  </w:num>
  <w:num w:numId="5">
    <w:abstractNumId w:val="43"/>
  </w:num>
  <w:num w:numId="6">
    <w:abstractNumId w:val="33"/>
  </w:num>
  <w:num w:numId="7">
    <w:abstractNumId w:val="3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2"/>
  </w:num>
  <w:num w:numId="11">
    <w:abstractNumId w:val="5"/>
  </w:num>
  <w:num w:numId="12">
    <w:abstractNumId w:val="23"/>
  </w:num>
  <w:num w:numId="13">
    <w:abstractNumId w:val="20"/>
  </w:num>
  <w:num w:numId="14">
    <w:abstractNumId w:val="41"/>
  </w:num>
  <w:num w:numId="15">
    <w:abstractNumId w:val="19"/>
  </w:num>
  <w:num w:numId="16">
    <w:abstractNumId w:val="7"/>
  </w:num>
  <w:num w:numId="17">
    <w:abstractNumId w:val="40"/>
  </w:num>
  <w:num w:numId="18">
    <w:abstractNumId w:val="29"/>
  </w:num>
  <w:num w:numId="19">
    <w:abstractNumId w:val="10"/>
  </w:num>
  <w:num w:numId="20">
    <w:abstractNumId w:val="26"/>
  </w:num>
  <w:num w:numId="21">
    <w:abstractNumId w:val="16"/>
  </w:num>
  <w:num w:numId="22">
    <w:abstractNumId w:val="39"/>
  </w:num>
  <w:num w:numId="23">
    <w:abstractNumId w:val="15"/>
  </w:num>
  <w:num w:numId="24">
    <w:abstractNumId w:val="13"/>
  </w:num>
  <w:num w:numId="25">
    <w:abstractNumId w:val="12"/>
  </w:num>
  <w:num w:numId="26">
    <w:abstractNumId w:val="36"/>
  </w:num>
  <w:num w:numId="27">
    <w:abstractNumId w:val="38"/>
  </w:num>
  <w:num w:numId="28">
    <w:abstractNumId w:val="4"/>
  </w:num>
  <w:num w:numId="29">
    <w:abstractNumId w:val="9"/>
  </w:num>
  <w:num w:numId="30">
    <w:abstractNumId w:val="35"/>
  </w:num>
  <w:num w:numId="31">
    <w:abstractNumId w:val="18"/>
  </w:num>
  <w:num w:numId="32">
    <w:abstractNumId w:val="44"/>
  </w:num>
  <w:num w:numId="33">
    <w:abstractNumId w:val="24"/>
  </w:num>
  <w:num w:numId="34">
    <w:abstractNumId w:val="22"/>
  </w:num>
  <w:num w:numId="35">
    <w:abstractNumId w:val="28"/>
  </w:num>
  <w:num w:numId="36">
    <w:abstractNumId w:val="17"/>
  </w:num>
  <w:num w:numId="37">
    <w:abstractNumId w:val="8"/>
  </w:num>
  <w:num w:numId="38">
    <w:abstractNumId w:val="14"/>
  </w:num>
  <w:num w:numId="39">
    <w:abstractNumId w:val="30"/>
  </w:num>
  <w:num w:numId="40">
    <w:abstractNumId w:val="32"/>
  </w:num>
  <w:num w:numId="41">
    <w:abstractNumId w:val="27"/>
  </w:num>
  <w:num w:numId="42">
    <w:abstractNumId w:val="34"/>
  </w:num>
  <w:num w:numId="43">
    <w:abstractNumId w:val="6"/>
  </w:num>
  <w:num w:numId="44">
    <w:abstractNumId w:val="37"/>
  </w:num>
  <w:num w:numId="45">
    <w:abstractNumId w:val="25"/>
  </w:num>
  <w:num w:numId="46">
    <w:abstractNumId w:val="11"/>
  </w:num>
  <w:num w:numId="47">
    <w:abstractNumId w:val="0"/>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AE"/>
    <w:rsid w:val="00000633"/>
    <w:rsid w:val="00037545"/>
    <w:rsid w:val="00045EFB"/>
    <w:rsid w:val="0005205B"/>
    <w:rsid w:val="00052657"/>
    <w:rsid w:val="0007163A"/>
    <w:rsid w:val="00072454"/>
    <w:rsid w:val="000734F8"/>
    <w:rsid w:val="00081328"/>
    <w:rsid w:val="00097A77"/>
    <w:rsid w:val="000A54F9"/>
    <w:rsid w:val="000B143B"/>
    <w:rsid w:val="000C25D1"/>
    <w:rsid w:val="000C72D7"/>
    <w:rsid w:val="0011356E"/>
    <w:rsid w:val="00121186"/>
    <w:rsid w:val="00126390"/>
    <w:rsid w:val="001279AB"/>
    <w:rsid w:val="001321C4"/>
    <w:rsid w:val="001622E8"/>
    <w:rsid w:val="001658CF"/>
    <w:rsid w:val="001814E4"/>
    <w:rsid w:val="001A3569"/>
    <w:rsid w:val="001D6749"/>
    <w:rsid w:val="001E6461"/>
    <w:rsid w:val="001F1FBC"/>
    <w:rsid w:val="002101AF"/>
    <w:rsid w:val="002157E8"/>
    <w:rsid w:val="002260A7"/>
    <w:rsid w:val="00293421"/>
    <w:rsid w:val="0029371D"/>
    <w:rsid w:val="002A3E95"/>
    <w:rsid w:val="002B45E0"/>
    <w:rsid w:val="002B6E47"/>
    <w:rsid w:val="002C2E6E"/>
    <w:rsid w:val="002C31B4"/>
    <w:rsid w:val="002D5977"/>
    <w:rsid w:val="002D6319"/>
    <w:rsid w:val="0030531D"/>
    <w:rsid w:val="00310808"/>
    <w:rsid w:val="003237CE"/>
    <w:rsid w:val="0033149B"/>
    <w:rsid w:val="003351A7"/>
    <w:rsid w:val="00353922"/>
    <w:rsid w:val="0035504C"/>
    <w:rsid w:val="003638CE"/>
    <w:rsid w:val="00380CE5"/>
    <w:rsid w:val="003936EA"/>
    <w:rsid w:val="003C1CC0"/>
    <w:rsid w:val="003E2398"/>
    <w:rsid w:val="003E436A"/>
    <w:rsid w:val="003F1A9C"/>
    <w:rsid w:val="003F6B7C"/>
    <w:rsid w:val="004131DE"/>
    <w:rsid w:val="00457884"/>
    <w:rsid w:val="0046675A"/>
    <w:rsid w:val="004777C0"/>
    <w:rsid w:val="00477D3A"/>
    <w:rsid w:val="004818F9"/>
    <w:rsid w:val="004C40F0"/>
    <w:rsid w:val="004F4B47"/>
    <w:rsid w:val="004F6D60"/>
    <w:rsid w:val="00501B95"/>
    <w:rsid w:val="005047F0"/>
    <w:rsid w:val="00520710"/>
    <w:rsid w:val="00536097"/>
    <w:rsid w:val="00545C9A"/>
    <w:rsid w:val="00546E0A"/>
    <w:rsid w:val="005552CE"/>
    <w:rsid w:val="005654C1"/>
    <w:rsid w:val="00576654"/>
    <w:rsid w:val="00583E51"/>
    <w:rsid w:val="0059621F"/>
    <w:rsid w:val="00596B69"/>
    <w:rsid w:val="005A18C0"/>
    <w:rsid w:val="005A4574"/>
    <w:rsid w:val="005A7767"/>
    <w:rsid w:val="005B226F"/>
    <w:rsid w:val="005C7493"/>
    <w:rsid w:val="005D7FD8"/>
    <w:rsid w:val="00600F88"/>
    <w:rsid w:val="006152A4"/>
    <w:rsid w:val="00615801"/>
    <w:rsid w:val="0061590D"/>
    <w:rsid w:val="0063593F"/>
    <w:rsid w:val="006534F9"/>
    <w:rsid w:val="00657D81"/>
    <w:rsid w:val="00661213"/>
    <w:rsid w:val="00681A32"/>
    <w:rsid w:val="00683266"/>
    <w:rsid w:val="00694F5C"/>
    <w:rsid w:val="006A00D3"/>
    <w:rsid w:val="006A3BB3"/>
    <w:rsid w:val="006A3C0D"/>
    <w:rsid w:val="006B20F9"/>
    <w:rsid w:val="006C60F6"/>
    <w:rsid w:val="006D069A"/>
    <w:rsid w:val="006D5EBE"/>
    <w:rsid w:val="006F2DB9"/>
    <w:rsid w:val="006F6071"/>
    <w:rsid w:val="007104F0"/>
    <w:rsid w:val="00710E79"/>
    <w:rsid w:val="00712863"/>
    <w:rsid w:val="007163DD"/>
    <w:rsid w:val="00733491"/>
    <w:rsid w:val="00787004"/>
    <w:rsid w:val="007923AD"/>
    <w:rsid w:val="00793BCF"/>
    <w:rsid w:val="007C6F6A"/>
    <w:rsid w:val="007D1FAC"/>
    <w:rsid w:val="007D6F5C"/>
    <w:rsid w:val="00803C70"/>
    <w:rsid w:val="00823C0E"/>
    <w:rsid w:val="00830B22"/>
    <w:rsid w:val="00865DE9"/>
    <w:rsid w:val="0086743B"/>
    <w:rsid w:val="0087313E"/>
    <w:rsid w:val="008747AB"/>
    <w:rsid w:val="00880851"/>
    <w:rsid w:val="0088642C"/>
    <w:rsid w:val="00890E95"/>
    <w:rsid w:val="008A0593"/>
    <w:rsid w:val="008A6BAC"/>
    <w:rsid w:val="008B0658"/>
    <w:rsid w:val="008C0DD2"/>
    <w:rsid w:val="008C21FE"/>
    <w:rsid w:val="008D7CCB"/>
    <w:rsid w:val="008E22C3"/>
    <w:rsid w:val="008F5BA0"/>
    <w:rsid w:val="009068CC"/>
    <w:rsid w:val="009210D6"/>
    <w:rsid w:val="00925BBB"/>
    <w:rsid w:val="00953867"/>
    <w:rsid w:val="00960203"/>
    <w:rsid w:val="00961581"/>
    <w:rsid w:val="00993F71"/>
    <w:rsid w:val="009B0680"/>
    <w:rsid w:val="009C0EA3"/>
    <w:rsid w:val="009C7C5B"/>
    <w:rsid w:val="009F14AB"/>
    <w:rsid w:val="009F63EB"/>
    <w:rsid w:val="00A234B4"/>
    <w:rsid w:val="00A5121F"/>
    <w:rsid w:val="00A53A92"/>
    <w:rsid w:val="00A57502"/>
    <w:rsid w:val="00A674EF"/>
    <w:rsid w:val="00AA7754"/>
    <w:rsid w:val="00AB4AC8"/>
    <w:rsid w:val="00AE21C2"/>
    <w:rsid w:val="00AE66A1"/>
    <w:rsid w:val="00B23418"/>
    <w:rsid w:val="00B247D7"/>
    <w:rsid w:val="00B3160A"/>
    <w:rsid w:val="00B33789"/>
    <w:rsid w:val="00B37CA6"/>
    <w:rsid w:val="00B428D8"/>
    <w:rsid w:val="00B633AE"/>
    <w:rsid w:val="00B720C5"/>
    <w:rsid w:val="00B94BD0"/>
    <w:rsid w:val="00BA721A"/>
    <w:rsid w:val="00BB4A53"/>
    <w:rsid w:val="00BC56FB"/>
    <w:rsid w:val="00BC7E6B"/>
    <w:rsid w:val="00C15FB9"/>
    <w:rsid w:val="00C22167"/>
    <w:rsid w:val="00C2703E"/>
    <w:rsid w:val="00C3197B"/>
    <w:rsid w:val="00C523F5"/>
    <w:rsid w:val="00C612B7"/>
    <w:rsid w:val="00C64F1B"/>
    <w:rsid w:val="00C85724"/>
    <w:rsid w:val="00C8737B"/>
    <w:rsid w:val="00C90313"/>
    <w:rsid w:val="00C97DA0"/>
    <w:rsid w:val="00CB495A"/>
    <w:rsid w:val="00CB5B46"/>
    <w:rsid w:val="00CB6DEC"/>
    <w:rsid w:val="00CC3E1C"/>
    <w:rsid w:val="00CF3064"/>
    <w:rsid w:val="00CF70A8"/>
    <w:rsid w:val="00D153D2"/>
    <w:rsid w:val="00D3376F"/>
    <w:rsid w:val="00D338DC"/>
    <w:rsid w:val="00D44443"/>
    <w:rsid w:val="00D82491"/>
    <w:rsid w:val="00D96FAB"/>
    <w:rsid w:val="00D97DE6"/>
    <w:rsid w:val="00DB1069"/>
    <w:rsid w:val="00DC0F43"/>
    <w:rsid w:val="00DC1469"/>
    <w:rsid w:val="00E07A43"/>
    <w:rsid w:val="00E319B7"/>
    <w:rsid w:val="00E325EF"/>
    <w:rsid w:val="00E45095"/>
    <w:rsid w:val="00E52627"/>
    <w:rsid w:val="00E56D1C"/>
    <w:rsid w:val="00E62B1B"/>
    <w:rsid w:val="00E67D9A"/>
    <w:rsid w:val="00E82BAB"/>
    <w:rsid w:val="00E83A80"/>
    <w:rsid w:val="00E94B97"/>
    <w:rsid w:val="00EA0CD3"/>
    <w:rsid w:val="00EA5A2F"/>
    <w:rsid w:val="00EA6C5F"/>
    <w:rsid w:val="00EB03F2"/>
    <w:rsid w:val="00EC1BD0"/>
    <w:rsid w:val="00ED2A64"/>
    <w:rsid w:val="00EF75AA"/>
    <w:rsid w:val="00F078C5"/>
    <w:rsid w:val="00F41F63"/>
    <w:rsid w:val="00F623D5"/>
    <w:rsid w:val="00F82412"/>
    <w:rsid w:val="00F91C64"/>
    <w:rsid w:val="00F93193"/>
    <w:rsid w:val="00FA0CDF"/>
    <w:rsid w:val="00FA6FAE"/>
    <w:rsid w:val="00FD008F"/>
    <w:rsid w:val="00FE1E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24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link w:val="SangradetextonormalC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33789"/>
    <w:pPr>
      <w:tabs>
        <w:tab w:val="left" w:pos="162"/>
        <w:tab w:val="left" w:pos="1260"/>
      </w:tabs>
      <w:spacing w:before="120"/>
      <w:ind w:left="176"/>
    </w:pPr>
    <w:rPr>
      <w:rFonts w:ascii="Tahoma" w:hAnsi="Tahoma" w:cs="Tahoma"/>
      <w:sz w:val="18"/>
      <w:szCs w:val="18"/>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bCs/>
    </w:rPr>
  </w:style>
  <w:style w:type="paragraph" w:styleId="Textodeglobo">
    <w:name w:val="Balloon Text"/>
    <w:basedOn w:val="Normal"/>
    <w:link w:val="TextodegloboCar"/>
    <w:uiPriority w:val="99"/>
    <w:semiHidden/>
    <w:unhideWhenUsed/>
    <w:rsid w:val="00BA72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21A"/>
    <w:rPr>
      <w:rFonts w:ascii="Tahoma" w:hAnsi="Tahoma" w:cs="Tahoma"/>
      <w:sz w:val="16"/>
      <w:szCs w:val="16"/>
      <w:lang w:val="en-US" w:eastAsia="en-US"/>
    </w:rPr>
  </w:style>
  <w:style w:type="paragraph" w:styleId="Prrafodelista">
    <w:name w:val="List Paragraph"/>
    <w:basedOn w:val="Normal"/>
    <w:uiPriority w:val="34"/>
    <w:qFormat/>
    <w:rsid w:val="00AA7754"/>
    <w:pPr>
      <w:ind w:left="720"/>
      <w:contextualSpacing/>
    </w:pPr>
  </w:style>
  <w:style w:type="paragraph" w:styleId="Textoindependienteprimerasangra2">
    <w:name w:val="Body Text First Indent 2"/>
    <w:basedOn w:val="Sangradetextonormal"/>
    <w:link w:val="Textoindependienteprimerasangra2Car"/>
    <w:uiPriority w:val="99"/>
    <w:unhideWhenUsed/>
    <w:rsid w:val="006A00D3"/>
    <w:pPr>
      <w:ind w:left="360" w:firstLine="360"/>
    </w:pPr>
    <w:rPr>
      <w:i w:val="0"/>
      <w:color w:val="auto"/>
      <w:u w:val="none"/>
    </w:rPr>
  </w:style>
  <w:style w:type="character" w:customStyle="1" w:styleId="SangradetextonormalCar">
    <w:name w:val="Sangría de texto normal Car"/>
    <w:basedOn w:val="Fuentedeprrafopredeter"/>
    <w:link w:val="Sangradetextonormal"/>
    <w:semiHidden/>
    <w:rsid w:val="006A00D3"/>
    <w:rPr>
      <w:i/>
      <w:color w:val="0000FF"/>
      <w:u w:val="single"/>
      <w:lang w:eastAsia="en-US"/>
    </w:rPr>
  </w:style>
  <w:style w:type="character" w:customStyle="1" w:styleId="Textoindependienteprimerasangra2Car">
    <w:name w:val="Texto independiente primera sangría 2 Car"/>
    <w:basedOn w:val="SangradetextonormalCar"/>
    <w:link w:val="Textoindependienteprimerasangra2"/>
    <w:uiPriority w:val="99"/>
    <w:rsid w:val="006A00D3"/>
    <w:rPr>
      <w:i w:val="0"/>
      <w:color w:val="0000FF"/>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24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link w:val="SangradetextonormalC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33789"/>
    <w:pPr>
      <w:tabs>
        <w:tab w:val="left" w:pos="162"/>
        <w:tab w:val="left" w:pos="1260"/>
      </w:tabs>
      <w:spacing w:before="120"/>
      <w:ind w:left="176"/>
    </w:pPr>
    <w:rPr>
      <w:rFonts w:ascii="Tahoma" w:hAnsi="Tahoma" w:cs="Tahoma"/>
      <w:sz w:val="18"/>
      <w:szCs w:val="18"/>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bCs/>
    </w:rPr>
  </w:style>
  <w:style w:type="paragraph" w:styleId="Textodeglobo">
    <w:name w:val="Balloon Text"/>
    <w:basedOn w:val="Normal"/>
    <w:link w:val="TextodegloboCar"/>
    <w:uiPriority w:val="99"/>
    <w:semiHidden/>
    <w:unhideWhenUsed/>
    <w:rsid w:val="00BA72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21A"/>
    <w:rPr>
      <w:rFonts w:ascii="Tahoma" w:hAnsi="Tahoma" w:cs="Tahoma"/>
      <w:sz w:val="16"/>
      <w:szCs w:val="16"/>
      <w:lang w:val="en-US" w:eastAsia="en-US"/>
    </w:rPr>
  </w:style>
  <w:style w:type="paragraph" w:styleId="Prrafodelista">
    <w:name w:val="List Paragraph"/>
    <w:basedOn w:val="Normal"/>
    <w:uiPriority w:val="34"/>
    <w:qFormat/>
    <w:rsid w:val="00AA7754"/>
    <w:pPr>
      <w:ind w:left="720"/>
      <w:contextualSpacing/>
    </w:pPr>
  </w:style>
  <w:style w:type="paragraph" w:styleId="Textoindependienteprimerasangra2">
    <w:name w:val="Body Text First Indent 2"/>
    <w:basedOn w:val="Sangradetextonormal"/>
    <w:link w:val="Textoindependienteprimerasangra2Car"/>
    <w:uiPriority w:val="99"/>
    <w:unhideWhenUsed/>
    <w:rsid w:val="006A00D3"/>
    <w:pPr>
      <w:ind w:left="360" w:firstLine="360"/>
    </w:pPr>
    <w:rPr>
      <w:i w:val="0"/>
      <w:color w:val="auto"/>
      <w:u w:val="none"/>
    </w:rPr>
  </w:style>
  <w:style w:type="character" w:customStyle="1" w:styleId="SangradetextonormalCar">
    <w:name w:val="Sangría de texto normal Car"/>
    <w:basedOn w:val="Fuentedeprrafopredeter"/>
    <w:link w:val="Sangradetextonormal"/>
    <w:semiHidden/>
    <w:rsid w:val="006A00D3"/>
    <w:rPr>
      <w:i/>
      <w:color w:val="0000FF"/>
      <w:u w:val="single"/>
      <w:lang w:eastAsia="en-US"/>
    </w:rPr>
  </w:style>
  <w:style w:type="character" w:customStyle="1" w:styleId="Textoindependienteprimerasangra2Car">
    <w:name w:val="Texto independiente primera sangría 2 Car"/>
    <w:basedOn w:val="SangradetextonormalCar"/>
    <w:link w:val="Textoindependienteprimerasangra2"/>
    <w:uiPriority w:val="99"/>
    <w:rsid w:val="006A00D3"/>
    <w:rPr>
      <w:i w:val="0"/>
      <w:color w:val="0000FF"/>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GENIERIA\VIII%20SEMESTRE\Ingenieria%20de%20Software%20II\rup_bvi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4EA0F-CBDE-484E-AD54-81A51DC2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rup_bvis</Template>
  <TotalTime>13</TotalTime>
  <Pages>11</Pages>
  <Words>3471</Words>
  <Characters>19094</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Visión de Negocio</vt:lpstr>
      <vt:lpstr>Business Vision</vt:lpstr>
    </vt:vector>
  </TitlesOfParts>
  <Company>Banco</Company>
  <LinksUpToDate>false</LinksUpToDate>
  <CharactersWithSpaces>22520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 Negocio</dc:title>
  <dc:subject>Visión</dc:subject>
  <dc:creator>Paulo</dc:creator>
  <cp:keywords>Propuesta de negocio; Stakeholders</cp:keywords>
  <cp:lastModifiedBy>Usuario</cp:lastModifiedBy>
  <cp:revision>6</cp:revision>
  <cp:lastPrinted>2000-09-22T12:13:00Z</cp:lastPrinted>
  <dcterms:created xsi:type="dcterms:W3CDTF">2016-10-16T02:23:00Z</dcterms:created>
  <dcterms:modified xsi:type="dcterms:W3CDTF">2016-10-17T20:32:00Z</dcterms:modified>
</cp:coreProperties>
</file>